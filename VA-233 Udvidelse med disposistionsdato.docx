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FD56" w14:textId="41E67CB2" w:rsidR="00D36126" w:rsidRPr="007F37B7" w:rsidRDefault="006F61BB" w:rsidP="005C616B">
      <w:pPr>
        <w:pStyle w:val="Title"/>
      </w:pPr>
      <w:bookmarkStart w:id="0" w:name="_Toc264537374"/>
      <w:bookmarkStart w:id="1" w:name="_Toc265070830"/>
      <w:bookmarkStart w:id="2" w:name="_Ref295592438"/>
      <w:r>
        <w:t>STS Videreudviklingsanmodning</w:t>
      </w:r>
    </w:p>
    <w:bookmarkEnd w:id="0"/>
    <w:bookmarkEnd w:id="1"/>
    <w:bookmarkEnd w:id="2"/>
    <w:p w14:paraId="2C6AFD58" w14:textId="5AA5BE89" w:rsidR="00A748B8" w:rsidRPr="007F37B7" w:rsidRDefault="00A748B8" w:rsidP="00A748B8">
      <w:pPr>
        <w:rPr>
          <w:rFonts w:ascii="Arial" w:hAnsi="Arial" w:cs="Arial"/>
          <w:kern w:val="32"/>
          <w:szCs w:val="32"/>
        </w:rPr>
      </w:pPr>
    </w:p>
    <w:p w14:paraId="2C6AFD59" w14:textId="3DAD4692" w:rsidR="00A748B8" w:rsidRPr="003713DE" w:rsidRDefault="0014205F" w:rsidP="00E41241">
      <w:pPr>
        <w:rPr>
          <w:rFonts w:ascii="Arial" w:hAnsi="Arial" w:cs="Arial"/>
        </w:rPr>
      </w:pPr>
      <w:bookmarkStart w:id="3" w:name="_Toc264537375"/>
      <w:bookmarkStart w:id="4" w:name="_Toc265070831"/>
      <w:bookmarkStart w:id="5" w:name="_Ref282771154"/>
      <w:bookmarkStart w:id="6" w:name="_Ref282771631"/>
      <w:bookmarkStart w:id="7" w:name="_Ref282771942"/>
      <w:bookmarkStart w:id="8" w:name="_Ref295582815"/>
      <w:bookmarkStart w:id="9" w:name="_Toc383718731"/>
      <w:r w:rsidRPr="003713DE">
        <w:rPr>
          <w:rFonts w:ascii="Arial" w:hAnsi="Arial" w:cs="Arial"/>
        </w:rPr>
        <w:t>Bestillingsblanket</w:t>
      </w:r>
      <w:r w:rsidR="003713DE" w:rsidRPr="003713DE">
        <w:rPr>
          <w:rFonts w:ascii="Arial" w:hAnsi="Arial" w:cs="Arial"/>
        </w:rPr>
        <w:t xml:space="preserve"> (v1.</w:t>
      </w:r>
      <w:r w:rsidR="007C5A79">
        <w:rPr>
          <w:rFonts w:ascii="Arial" w:hAnsi="Arial" w:cs="Arial"/>
        </w:rPr>
        <w:t>5</w:t>
      </w:r>
      <w:r w:rsidR="00B10E8D" w:rsidRPr="003713DE">
        <w:rPr>
          <w:rFonts w:ascii="Arial" w:hAnsi="Arial" w:cs="Arial"/>
        </w:rPr>
        <w:t>)</w:t>
      </w:r>
      <w:r w:rsidR="00A748B8" w:rsidRPr="003713DE">
        <w:rPr>
          <w:rFonts w:ascii="Arial" w:hAnsi="Arial" w:cs="Arial"/>
        </w:rPr>
        <w:t xml:space="preserve">: </w:t>
      </w:r>
      <w:r w:rsidRPr="003713DE">
        <w:rPr>
          <w:rFonts w:ascii="Arial" w:hAnsi="Arial" w:cs="Arial"/>
        </w:rPr>
        <w:t>V</w:t>
      </w:r>
      <w:r w:rsidR="00A748B8" w:rsidRPr="003713DE">
        <w:rPr>
          <w:rFonts w:ascii="Arial" w:hAnsi="Arial" w:cs="Arial"/>
        </w:rPr>
        <w:t>idereudviklings</w:t>
      </w:r>
      <w:bookmarkEnd w:id="3"/>
      <w:r w:rsidR="00A748B8" w:rsidRPr="003713DE">
        <w:rPr>
          <w:rFonts w:ascii="Arial" w:hAnsi="Arial" w:cs="Arial"/>
        </w:rPr>
        <w:t>opgave</w:t>
      </w:r>
      <w:bookmarkEnd w:id="4"/>
      <w:bookmarkEnd w:id="5"/>
      <w:bookmarkEnd w:id="6"/>
      <w:bookmarkEnd w:id="7"/>
      <w:bookmarkEnd w:id="8"/>
      <w:bookmarkEnd w:id="9"/>
    </w:p>
    <w:p w14:paraId="2C6AFD5A" w14:textId="77777777" w:rsidR="00A748B8" w:rsidRPr="007F37B7" w:rsidRDefault="00A748B8" w:rsidP="00A748B8">
      <w:pPr>
        <w:keepNext/>
        <w:rPr>
          <w:rFonts w:ascii="Arial" w:hAnsi="Arial" w:cs="Arial"/>
        </w:rPr>
      </w:pPr>
      <w:r w:rsidRPr="007F37B7">
        <w:rPr>
          <w:rFonts w:ascii="Arial" w:hAnsi="Arial" w:cs="Arial"/>
        </w:rPr>
        <w:t>Nærværende anmodning vedrører ydelser i form af løbende ydelser og/eller bistand til en afgrænset udviklingsopgave, jf. følgende beskrivelse:</w:t>
      </w:r>
    </w:p>
    <w:p w14:paraId="6D9819FA" w14:textId="77777777" w:rsidR="00EC4809" w:rsidRPr="006F61BB" w:rsidRDefault="00EC4809" w:rsidP="00EC4809">
      <w:pPr>
        <w:rPr>
          <w:rFonts w:ascii="Arial" w:hAnsi="Arial" w:cs="Arial"/>
          <w:b/>
          <w:sz w:val="24"/>
        </w:rPr>
      </w:pPr>
      <w:bookmarkStart w:id="10" w:name="_Toc253583841"/>
      <w:bookmarkStart w:id="11" w:name="_Toc261273240"/>
      <w:r w:rsidRPr="006F61BB">
        <w:rPr>
          <w:rFonts w:ascii="Arial" w:hAnsi="Arial" w:cs="Arial"/>
          <w:b/>
          <w:sz w:val="24"/>
        </w:rPr>
        <w:t>Opgave</w:t>
      </w:r>
      <w:bookmarkEnd w:id="10"/>
      <w:bookmarkEnd w:id="11"/>
      <w:r w:rsidRPr="006F61BB">
        <w:rPr>
          <w:rFonts w:ascii="Arial" w:hAnsi="Arial" w:cs="Arial"/>
          <w:b/>
          <w:sz w:val="24"/>
        </w:rPr>
        <w:t>informationer (udfyldes af KOMBIT):</w:t>
      </w:r>
      <w:bookmarkStart w:id="12" w:name="_Hlk500328660"/>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6946"/>
      </w:tblGrid>
      <w:tr w:rsidR="00EC4809" w:rsidRPr="007F37B7" w14:paraId="2D5A3833" w14:textId="77777777" w:rsidTr="00F5708F">
        <w:trPr>
          <w:cantSplit/>
        </w:trPr>
        <w:tc>
          <w:tcPr>
            <w:tcW w:w="2722" w:type="dxa"/>
            <w:tcBorders>
              <w:bottom w:val="single" w:sz="4" w:space="0" w:color="auto"/>
            </w:tcBorders>
            <w:shd w:val="clear" w:color="auto" w:fill="DBE5F1"/>
          </w:tcPr>
          <w:p w14:paraId="7F298CD8" w14:textId="77777777" w:rsidR="00EC4809" w:rsidRPr="007F37B7" w:rsidRDefault="00EC4809" w:rsidP="007F36E8">
            <w:pPr>
              <w:rPr>
                <w:rFonts w:ascii="Arial" w:hAnsi="Arial" w:cs="Arial"/>
                <w:color w:val="000000"/>
              </w:rPr>
            </w:pPr>
            <w:r w:rsidRPr="007F37B7">
              <w:rPr>
                <w:rFonts w:ascii="Arial" w:hAnsi="Arial" w:cs="Arial"/>
                <w:color w:val="000000"/>
              </w:rPr>
              <w:t>Opgavenavn:</w:t>
            </w:r>
          </w:p>
        </w:tc>
        <w:tc>
          <w:tcPr>
            <w:tcW w:w="6946" w:type="dxa"/>
            <w:tcBorders>
              <w:bottom w:val="single" w:sz="4" w:space="0" w:color="auto"/>
            </w:tcBorders>
            <w:shd w:val="clear" w:color="auto" w:fill="auto"/>
          </w:tcPr>
          <w:p w14:paraId="780D3293" w14:textId="217A48C9" w:rsidR="00EC4809" w:rsidRPr="007F37B7" w:rsidRDefault="006C7C91" w:rsidP="007F36E8">
            <w:pPr>
              <w:rPr>
                <w:rFonts w:ascii="Arial" w:hAnsi="Arial" w:cs="Arial"/>
                <w:color w:val="000000"/>
              </w:rPr>
            </w:pPr>
            <w:r>
              <w:rPr>
                <w:rFonts w:ascii="Arial" w:hAnsi="Arial" w:cs="Arial"/>
                <w:color w:val="000000"/>
              </w:rPr>
              <w:t>Udvidelse med di</w:t>
            </w:r>
            <w:r w:rsidR="0090548B">
              <w:rPr>
                <w:rFonts w:ascii="Arial" w:hAnsi="Arial" w:cs="Arial"/>
                <w:color w:val="000000"/>
              </w:rPr>
              <w:t>s</w:t>
            </w:r>
            <w:r>
              <w:rPr>
                <w:rFonts w:ascii="Arial" w:hAnsi="Arial" w:cs="Arial"/>
                <w:color w:val="000000"/>
              </w:rPr>
              <w:t xml:space="preserve">positionsdato i </w:t>
            </w:r>
            <w:proofErr w:type="spellStart"/>
            <w:r>
              <w:rPr>
                <w:rFonts w:ascii="Arial" w:hAnsi="Arial" w:cs="Arial"/>
                <w:color w:val="000000"/>
              </w:rPr>
              <w:t>YdelseListeHentUDKKommune</w:t>
            </w:r>
            <w:proofErr w:type="spellEnd"/>
          </w:p>
        </w:tc>
      </w:tr>
      <w:tr w:rsidR="00EC4809" w:rsidRPr="007F37B7" w14:paraId="66F44782" w14:textId="77777777" w:rsidTr="00F5708F">
        <w:trPr>
          <w:cantSplit/>
        </w:trPr>
        <w:tc>
          <w:tcPr>
            <w:tcW w:w="2722" w:type="dxa"/>
            <w:tcBorders>
              <w:bottom w:val="single" w:sz="4" w:space="0" w:color="auto"/>
            </w:tcBorders>
            <w:shd w:val="clear" w:color="auto" w:fill="DBE5F1"/>
          </w:tcPr>
          <w:p w14:paraId="792ACDAC" w14:textId="77777777" w:rsidR="00EC4809" w:rsidRPr="007F37B7" w:rsidRDefault="00EC4809" w:rsidP="007F36E8">
            <w:pPr>
              <w:rPr>
                <w:rFonts w:ascii="Arial" w:hAnsi="Arial" w:cs="Arial"/>
                <w:color w:val="000000"/>
              </w:rPr>
            </w:pPr>
            <w:r>
              <w:rPr>
                <w:rFonts w:ascii="Arial" w:hAnsi="Arial" w:cs="Arial"/>
                <w:color w:val="000000"/>
              </w:rPr>
              <w:t>Delsystem</w:t>
            </w:r>
          </w:p>
        </w:tc>
        <w:tc>
          <w:tcPr>
            <w:tcW w:w="6946" w:type="dxa"/>
            <w:tcBorders>
              <w:bottom w:val="single" w:sz="4" w:space="0" w:color="auto"/>
            </w:tcBorders>
            <w:shd w:val="clear" w:color="auto" w:fill="auto"/>
          </w:tcPr>
          <w:p w14:paraId="7A2134D2" w14:textId="3C4D3281" w:rsidR="00EC4809" w:rsidRPr="007F37B7" w:rsidRDefault="006C7C91" w:rsidP="007F36E8">
            <w:pPr>
              <w:rPr>
                <w:rFonts w:ascii="Arial" w:hAnsi="Arial" w:cs="Arial"/>
                <w:color w:val="000000"/>
              </w:rPr>
            </w:pPr>
            <w:r>
              <w:rPr>
                <w:rFonts w:ascii="Arial" w:hAnsi="Arial" w:cs="Arial"/>
                <w:color w:val="000000"/>
              </w:rPr>
              <w:t>Ydelsesindeks, SF1492</w:t>
            </w:r>
          </w:p>
        </w:tc>
      </w:tr>
      <w:tr w:rsidR="00EC4809" w:rsidRPr="007F37B7" w14:paraId="37DE2B2E" w14:textId="77777777" w:rsidTr="00F5708F">
        <w:trPr>
          <w:cantSplit/>
        </w:trPr>
        <w:tc>
          <w:tcPr>
            <w:tcW w:w="2722" w:type="dxa"/>
            <w:tcBorders>
              <w:bottom w:val="single" w:sz="4" w:space="0" w:color="auto"/>
            </w:tcBorders>
            <w:shd w:val="clear" w:color="auto" w:fill="DBE5F1"/>
          </w:tcPr>
          <w:p w14:paraId="446843BB" w14:textId="77777777" w:rsidR="00EC4809" w:rsidRPr="007F37B7" w:rsidRDefault="00EC4809" w:rsidP="007F36E8">
            <w:pPr>
              <w:rPr>
                <w:rFonts w:ascii="Arial" w:hAnsi="Arial" w:cs="Arial"/>
                <w:color w:val="000000"/>
              </w:rPr>
            </w:pPr>
            <w:r>
              <w:rPr>
                <w:rFonts w:ascii="Arial" w:hAnsi="Arial" w:cs="Arial"/>
                <w:color w:val="000000"/>
              </w:rPr>
              <w:t>Behovsdato:</w:t>
            </w:r>
          </w:p>
        </w:tc>
        <w:tc>
          <w:tcPr>
            <w:tcW w:w="6946" w:type="dxa"/>
            <w:tcBorders>
              <w:bottom w:val="single" w:sz="4" w:space="0" w:color="auto"/>
            </w:tcBorders>
            <w:shd w:val="clear" w:color="auto" w:fill="auto"/>
          </w:tcPr>
          <w:p w14:paraId="6EFB4049" w14:textId="470838DD" w:rsidR="00EC4809" w:rsidRPr="007F37B7" w:rsidRDefault="0090548B" w:rsidP="007F36E8">
            <w:pPr>
              <w:rPr>
                <w:rFonts w:ascii="Arial" w:hAnsi="Arial" w:cs="Arial"/>
                <w:color w:val="000000"/>
              </w:rPr>
            </w:pPr>
            <w:r>
              <w:rPr>
                <w:rFonts w:ascii="Arial" w:hAnsi="Arial" w:cs="Arial"/>
                <w:color w:val="000000"/>
              </w:rPr>
              <w:t>ASAP</w:t>
            </w:r>
          </w:p>
        </w:tc>
      </w:tr>
      <w:tr w:rsidR="00EC4809" w:rsidRPr="007F37B7" w14:paraId="5246F219" w14:textId="77777777" w:rsidTr="00F5708F">
        <w:trPr>
          <w:cantSplit/>
        </w:trPr>
        <w:tc>
          <w:tcPr>
            <w:tcW w:w="2722" w:type="dxa"/>
            <w:tcBorders>
              <w:bottom w:val="single" w:sz="4" w:space="0" w:color="auto"/>
            </w:tcBorders>
            <w:shd w:val="clear" w:color="auto" w:fill="DBE5F1"/>
          </w:tcPr>
          <w:p w14:paraId="612B4486" w14:textId="77777777" w:rsidR="00EC4809" w:rsidRPr="007F37B7" w:rsidRDefault="00EC4809" w:rsidP="007F36E8">
            <w:pPr>
              <w:rPr>
                <w:rFonts w:ascii="Arial" w:hAnsi="Arial" w:cs="Arial"/>
                <w:color w:val="000000"/>
              </w:rPr>
            </w:pPr>
            <w:r w:rsidRPr="007F37B7">
              <w:rPr>
                <w:rFonts w:ascii="Arial" w:hAnsi="Arial" w:cs="Arial"/>
                <w:color w:val="000000"/>
              </w:rPr>
              <w:t>Bestillings ID:</w:t>
            </w:r>
          </w:p>
        </w:tc>
        <w:tc>
          <w:tcPr>
            <w:tcW w:w="6946" w:type="dxa"/>
            <w:tcBorders>
              <w:bottom w:val="single" w:sz="4" w:space="0" w:color="auto"/>
            </w:tcBorders>
            <w:shd w:val="clear" w:color="auto" w:fill="auto"/>
          </w:tcPr>
          <w:p w14:paraId="53F0A717" w14:textId="4C22D35A" w:rsidR="00EC4809" w:rsidRPr="007F37B7" w:rsidRDefault="00070D1F" w:rsidP="007F36E8">
            <w:pPr>
              <w:rPr>
                <w:rFonts w:ascii="Arial" w:hAnsi="Arial" w:cs="Arial"/>
                <w:color w:val="000000"/>
              </w:rPr>
            </w:pPr>
            <w:r>
              <w:rPr>
                <w:rFonts w:ascii="Arial" w:hAnsi="Arial" w:cs="Arial"/>
                <w:color w:val="000000"/>
              </w:rPr>
              <w:t>VA-233</w:t>
            </w:r>
          </w:p>
        </w:tc>
      </w:tr>
      <w:tr w:rsidR="00EC4809" w:rsidRPr="007F37B7" w14:paraId="189FD1CB" w14:textId="77777777" w:rsidTr="00F5708F">
        <w:trPr>
          <w:cantSplit/>
        </w:trPr>
        <w:tc>
          <w:tcPr>
            <w:tcW w:w="2722" w:type="dxa"/>
            <w:tcBorders>
              <w:bottom w:val="single" w:sz="4" w:space="0" w:color="auto"/>
            </w:tcBorders>
            <w:shd w:val="clear" w:color="auto" w:fill="DBE5F1"/>
          </w:tcPr>
          <w:p w14:paraId="06C293A2" w14:textId="77777777" w:rsidR="00EC4809" w:rsidRPr="007F37B7" w:rsidRDefault="00EC4809" w:rsidP="007F36E8">
            <w:pPr>
              <w:rPr>
                <w:rFonts w:ascii="Arial" w:hAnsi="Arial" w:cs="Arial"/>
                <w:color w:val="000000"/>
              </w:rPr>
            </w:pPr>
            <w:r w:rsidRPr="007F37B7">
              <w:rPr>
                <w:rFonts w:ascii="Arial" w:hAnsi="Arial" w:cs="Arial"/>
                <w:color w:val="000000"/>
              </w:rPr>
              <w:t>Dato oprettelse:</w:t>
            </w:r>
          </w:p>
        </w:tc>
        <w:tc>
          <w:tcPr>
            <w:tcW w:w="6946" w:type="dxa"/>
            <w:tcBorders>
              <w:bottom w:val="single" w:sz="4" w:space="0" w:color="auto"/>
            </w:tcBorders>
            <w:shd w:val="clear" w:color="auto" w:fill="auto"/>
          </w:tcPr>
          <w:p w14:paraId="71A66C90" w14:textId="01E28512" w:rsidR="00EC4809" w:rsidRPr="007F37B7" w:rsidRDefault="003B3114" w:rsidP="007F36E8">
            <w:pPr>
              <w:rPr>
                <w:rFonts w:ascii="Arial" w:hAnsi="Arial" w:cs="Arial"/>
                <w:color w:val="000000"/>
              </w:rPr>
            </w:pPr>
            <w:r>
              <w:rPr>
                <w:rFonts w:ascii="Arial" w:hAnsi="Arial" w:cs="Arial"/>
                <w:color w:val="000000"/>
              </w:rPr>
              <w:t>Genoptaget i uge 36 2023</w:t>
            </w:r>
          </w:p>
        </w:tc>
      </w:tr>
      <w:tr w:rsidR="00EC4809" w:rsidRPr="007F37B7" w14:paraId="7110C19F" w14:textId="77777777" w:rsidTr="00F5708F">
        <w:trPr>
          <w:cantSplit/>
        </w:trPr>
        <w:tc>
          <w:tcPr>
            <w:tcW w:w="2722" w:type="dxa"/>
            <w:shd w:val="clear" w:color="auto" w:fill="DBE5F1"/>
          </w:tcPr>
          <w:p w14:paraId="4640076D" w14:textId="77777777" w:rsidR="00EC4809" w:rsidRPr="007F37B7" w:rsidRDefault="00EC4809" w:rsidP="007F36E8">
            <w:pPr>
              <w:rPr>
                <w:rFonts w:ascii="Arial" w:hAnsi="Arial" w:cs="Arial"/>
                <w:color w:val="000000"/>
              </w:rPr>
            </w:pPr>
            <w:r>
              <w:rPr>
                <w:rFonts w:ascii="Arial" w:hAnsi="Arial" w:cs="Arial"/>
                <w:color w:val="000000"/>
              </w:rPr>
              <w:t>Kontaktperson i KOMBIT</w:t>
            </w:r>
          </w:p>
        </w:tc>
        <w:tc>
          <w:tcPr>
            <w:tcW w:w="6946" w:type="dxa"/>
            <w:shd w:val="clear" w:color="auto" w:fill="auto"/>
          </w:tcPr>
          <w:p w14:paraId="2169C0A8" w14:textId="7A6CA043" w:rsidR="00EC4809" w:rsidRPr="007F37B7" w:rsidRDefault="003B3114" w:rsidP="007F36E8">
            <w:pPr>
              <w:rPr>
                <w:rFonts w:ascii="Arial" w:hAnsi="Arial" w:cs="Arial"/>
                <w:color w:val="000000"/>
              </w:rPr>
            </w:pPr>
            <w:r w:rsidRPr="003B3114">
              <w:rPr>
                <w:rFonts w:ascii="Arial" w:hAnsi="Arial" w:cs="Arial"/>
                <w:color w:val="000000"/>
              </w:rPr>
              <w:t xml:space="preserve">Per Jørgensen </w:t>
            </w:r>
            <w:hyperlink r:id="rId11" w:history="1">
              <w:r w:rsidRPr="00911D55">
                <w:rPr>
                  <w:rStyle w:val="Hyperlink"/>
                  <w:rFonts w:ascii="Arial" w:hAnsi="Arial" w:cs="Arial"/>
                  <w:sz w:val="22"/>
                </w:rPr>
                <w:t>PEJ@kombit.dk</w:t>
              </w:r>
            </w:hyperlink>
            <w:r>
              <w:rPr>
                <w:rFonts w:ascii="Arial" w:hAnsi="Arial" w:cs="Arial"/>
                <w:color w:val="000000"/>
              </w:rPr>
              <w:t xml:space="preserve"> og </w:t>
            </w:r>
            <w:r w:rsidRPr="003B3114">
              <w:rPr>
                <w:rFonts w:ascii="Arial" w:hAnsi="Arial" w:cs="Arial"/>
                <w:color w:val="000000"/>
              </w:rPr>
              <w:t>Anders Skovbo Christensen &lt;XASC@kombit.dk&gt;</w:t>
            </w:r>
          </w:p>
        </w:tc>
      </w:tr>
      <w:bookmarkEnd w:id="12"/>
    </w:tbl>
    <w:p w14:paraId="2C6AFD5B" w14:textId="23CE506F" w:rsidR="0014205F" w:rsidRDefault="0014205F" w:rsidP="0014205F">
      <w:pPr>
        <w:spacing w:after="120"/>
        <w:rPr>
          <w:rFonts w:ascii="Arial" w:hAnsi="Arial" w:cs="Arial"/>
          <w:color w:val="000000"/>
        </w:rPr>
      </w:pPr>
    </w:p>
    <w:p w14:paraId="2C6AFD5C" w14:textId="77777777" w:rsidR="0014205F" w:rsidRPr="006F61BB" w:rsidRDefault="00B26024" w:rsidP="0014205F">
      <w:pPr>
        <w:spacing w:after="120"/>
        <w:rPr>
          <w:rFonts w:ascii="Arial" w:hAnsi="Arial" w:cs="Arial"/>
          <w:b/>
          <w:color w:val="000000"/>
          <w:sz w:val="24"/>
        </w:rPr>
      </w:pPr>
      <w:r w:rsidRPr="006F61BB">
        <w:rPr>
          <w:rFonts w:ascii="Arial" w:hAnsi="Arial" w:cs="Arial"/>
          <w:b/>
          <w:color w:val="000000"/>
          <w:sz w:val="24"/>
        </w:rPr>
        <w:t>KOMBIT</w:t>
      </w:r>
      <w:r w:rsidR="0014205F" w:rsidRPr="006F61BB">
        <w:rPr>
          <w:rFonts w:ascii="Arial" w:hAnsi="Arial" w:cs="Arial"/>
          <w:b/>
          <w:color w:val="000000"/>
          <w:sz w:val="24"/>
        </w:rPr>
        <w:t xml:space="preserve"> ønsker bistand til (sæt kryds):</w:t>
      </w:r>
    </w:p>
    <w:p w14:paraId="560DEE47" w14:textId="1D17DA20" w:rsidR="00FA65B7" w:rsidRPr="007F37B7" w:rsidRDefault="00FA65B7" w:rsidP="00FA65B7">
      <w:pPr>
        <w:keepNext/>
        <w:rPr>
          <w:rFonts w:ascii="Arial" w:hAnsi="Arial" w:cs="Arial"/>
        </w:rPr>
      </w:pPr>
      <w:r>
        <w:rPr>
          <w:rFonts w:ascii="Arial" w:hAnsi="Arial" w:cs="Arial"/>
          <w:color w:val="000000"/>
        </w:rPr>
        <w:t>En udviklingsopgave:</w:t>
      </w:r>
    </w:p>
    <w:p w14:paraId="2C6AFD5D" w14:textId="2E0D2B52" w:rsidR="0014205F" w:rsidRDefault="00784432" w:rsidP="0014205F">
      <w:pPr>
        <w:keepNext/>
        <w:rPr>
          <w:rFonts w:ascii="Arial" w:hAnsi="Arial" w:cs="Arial"/>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14205F" w:rsidRPr="007F37B7">
        <w:rPr>
          <w:rFonts w:ascii="Arial" w:hAnsi="Arial" w:cs="Arial"/>
        </w:rPr>
        <w:t xml:space="preserve"> </w:t>
      </w:r>
      <w:r w:rsidR="0014205F" w:rsidRPr="007F37B7">
        <w:rPr>
          <w:rFonts w:ascii="Arial" w:hAnsi="Arial" w:cs="Arial"/>
          <w:color w:val="000000"/>
        </w:rPr>
        <w:t xml:space="preserve">En </w:t>
      </w:r>
      <w:r w:rsidR="00BA6AC1">
        <w:rPr>
          <w:rFonts w:ascii="Arial" w:hAnsi="Arial" w:cs="Arial"/>
          <w:color w:val="000000"/>
        </w:rPr>
        <w:t>udviklings</w:t>
      </w:r>
      <w:r w:rsidR="0014205F" w:rsidRPr="007F37B7">
        <w:rPr>
          <w:rFonts w:ascii="Arial" w:hAnsi="Arial" w:cs="Arial"/>
          <w:color w:val="000000"/>
        </w:rPr>
        <w:t>opgave</w:t>
      </w:r>
      <w:r w:rsidR="00FA65B7">
        <w:rPr>
          <w:rFonts w:ascii="Arial" w:hAnsi="Arial" w:cs="Arial"/>
          <w:color w:val="000000"/>
        </w:rPr>
        <w:t xml:space="preserve"> med</w:t>
      </w:r>
      <w:r w:rsidR="007175E3">
        <w:rPr>
          <w:rFonts w:ascii="Arial" w:hAnsi="Arial" w:cs="Arial"/>
          <w:color w:val="000000"/>
        </w:rPr>
        <w:t xml:space="preserve"> intern test,</w:t>
      </w:r>
      <w:r w:rsidR="00FA65B7">
        <w:rPr>
          <w:rFonts w:ascii="Arial" w:hAnsi="Arial" w:cs="Arial"/>
          <w:color w:val="000000"/>
        </w:rPr>
        <w:t xml:space="preserve"> </w:t>
      </w:r>
      <w:proofErr w:type="spellStart"/>
      <w:r w:rsidR="00275160">
        <w:rPr>
          <w:rFonts w:ascii="Arial" w:hAnsi="Arial" w:cs="Arial"/>
          <w:color w:val="000000"/>
        </w:rPr>
        <w:t>merge</w:t>
      </w:r>
      <w:proofErr w:type="spellEnd"/>
      <w:r w:rsidR="00FA65B7">
        <w:rPr>
          <w:rFonts w:ascii="Arial" w:hAnsi="Arial" w:cs="Arial"/>
          <w:color w:val="000000"/>
        </w:rPr>
        <w:t xml:space="preserve"> og </w:t>
      </w:r>
      <w:proofErr w:type="spellStart"/>
      <w:r w:rsidR="00FA65B7">
        <w:rPr>
          <w:rFonts w:ascii="Arial" w:hAnsi="Arial" w:cs="Arial"/>
          <w:color w:val="000000"/>
        </w:rPr>
        <w:t>deploy</w:t>
      </w:r>
      <w:proofErr w:type="spellEnd"/>
      <w:r w:rsidR="00FA65B7">
        <w:rPr>
          <w:rFonts w:ascii="Arial" w:hAnsi="Arial" w:cs="Arial"/>
          <w:color w:val="000000"/>
        </w:rPr>
        <w:t>.</w:t>
      </w:r>
    </w:p>
    <w:p w14:paraId="5D2835D4" w14:textId="097DFA6D" w:rsidR="00650D1A" w:rsidRDefault="00650D1A" w:rsidP="00650D1A">
      <w:pPr>
        <w:keepNext/>
        <w:rPr>
          <w:rFonts w:ascii="Arial" w:hAnsi="Arial" w:cs="Arial"/>
          <w:color w:val="000000"/>
        </w:rPr>
      </w:pPr>
      <w:r>
        <w:rPr>
          <w:rFonts w:ascii="Arial" w:hAnsi="Arial" w:cs="Arial"/>
        </w:rPr>
        <w:fldChar w:fldCharType="begin">
          <w:ffData>
            <w:name w:val="Kontrol4"/>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Pr>
          <w:rFonts w:ascii="Arial" w:hAnsi="Arial" w:cs="Arial"/>
          <w:color w:val="000000"/>
        </w:rPr>
        <w:t xml:space="preserve">En udviklingsopgave </w:t>
      </w:r>
      <w:r w:rsidR="00340135">
        <w:rPr>
          <w:rFonts w:ascii="Arial" w:hAnsi="Arial" w:cs="Arial"/>
          <w:color w:val="000000"/>
        </w:rPr>
        <w:t xml:space="preserve">uden </w:t>
      </w:r>
      <w:r w:rsidR="007175E3">
        <w:rPr>
          <w:rFonts w:ascii="Arial" w:hAnsi="Arial" w:cs="Arial"/>
          <w:color w:val="000000"/>
        </w:rPr>
        <w:t xml:space="preserve">intern test, </w:t>
      </w:r>
      <w:proofErr w:type="spellStart"/>
      <w:r w:rsidR="00275160">
        <w:rPr>
          <w:rFonts w:ascii="Arial" w:hAnsi="Arial" w:cs="Arial"/>
          <w:color w:val="000000"/>
        </w:rPr>
        <w:t>merge</w:t>
      </w:r>
      <w:proofErr w:type="spellEnd"/>
      <w:r w:rsidR="00340135">
        <w:rPr>
          <w:rFonts w:ascii="Arial" w:hAnsi="Arial" w:cs="Arial"/>
          <w:color w:val="000000"/>
        </w:rPr>
        <w:t xml:space="preserve"> og </w:t>
      </w:r>
      <w:proofErr w:type="spellStart"/>
      <w:r w:rsidR="00340135">
        <w:rPr>
          <w:rFonts w:ascii="Arial" w:hAnsi="Arial" w:cs="Arial"/>
          <w:color w:val="000000"/>
        </w:rPr>
        <w:t>deploy</w:t>
      </w:r>
      <w:proofErr w:type="spellEnd"/>
      <w:r w:rsidR="00340135">
        <w:rPr>
          <w:rFonts w:ascii="Arial" w:hAnsi="Arial" w:cs="Arial"/>
          <w:color w:val="000000"/>
        </w:rPr>
        <w:t>.</w:t>
      </w:r>
    </w:p>
    <w:p w14:paraId="541E9825" w14:textId="7F02E498" w:rsidR="00FA65B7" w:rsidRDefault="00FA65B7" w:rsidP="00FA65B7">
      <w:pPr>
        <w:keepNext/>
        <w:rPr>
          <w:rFonts w:ascii="Arial" w:hAnsi="Arial" w:cs="Arial"/>
          <w:color w:val="000000"/>
        </w:rPr>
      </w:pPr>
      <w:r>
        <w:rPr>
          <w:rFonts w:ascii="Arial" w:hAnsi="Arial" w:cs="Arial"/>
        </w:rPr>
        <w:fldChar w:fldCharType="begin">
          <w:ffData>
            <w:name w:val="Kontrol4"/>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007175E3">
        <w:rPr>
          <w:rFonts w:ascii="Arial" w:hAnsi="Arial" w:cs="Arial"/>
        </w:rPr>
        <w:t xml:space="preserve">Intern test, </w:t>
      </w:r>
      <w:proofErr w:type="spellStart"/>
      <w:r w:rsidR="007175E3">
        <w:rPr>
          <w:rFonts w:ascii="Arial" w:hAnsi="Arial" w:cs="Arial"/>
        </w:rPr>
        <w:t>me</w:t>
      </w:r>
      <w:r w:rsidR="00275160">
        <w:rPr>
          <w:rFonts w:ascii="Arial" w:hAnsi="Arial" w:cs="Arial"/>
          <w:color w:val="000000"/>
        </w:rPr>
        <w:t>rge</w:t>
      </w:r>
      <w:proofErr w:type="spellEnd"/>
      <w:r w:rsidR="004A771E">
        <w:rPr>
          <w:rFonts w:ascii="Arial" w:hAnsi="Arial" w:cs="Arial"/>
          <w:color w:val="000000"/>
        </w:rPr>
        <w:t xml:space="preserve"> </w:t>
      </w:r>
      <w:r>
        <w:rPr>
          <w:rFonts w:ascii="Arial" w:hAnsi="Arial" w:cs="Arial"/>
          <w:color w:val="000000"/>
        </w:rPr>
        <w:t xml:space="preserve">og </w:t>
      </w:r>
      <w:proofErr w:type="spellStart"/>
      <w:r>
        <w:rPr>
          <w:rFonts w:ascii="Arial" w:hAnsi="Arial" w:cs="Arial"/>
          <w:color w:val="000000"/>
        </w:rPr>
        <w:t>deploy</w:t>
      </w:r>
      <w:proofErr w:type="spellEnd"/>
      <w:r>
        <w:rPr>
          <w:rFonts w:ascii="Arial" w:hAnsi="Arial" w:cs="Arial"/>
          <w:color w:val="000000"/>
        </w:rPr>
        <w:t>.</w:t>
      </w:r>
    </w:p>
    <w:p w14:paraId="76384F2B" w14:textId="77777777" w:rsidR="00650D1A" w:rsidRDefault="00650D1A" w:rsidP="0014205F">
      <w:pPr>
        <w:keepNext/>
        <w:rPr>
          <w:rFonts w:ascii="Arial" w:hAnsi="Arial" w:cs="Arial"/>
          <w:color w:val="000000"/>
        </w:rPr>
      </w:pPr>
    </w:p>
    <w:p w14:paraId="5AEE67E7" w14:textId="26EAF902" w:rsidR="00BA6AC1" w:rsidRPr="007F37B7" w:rsidRDefault="00BA6AC1" w:rsidP="0014205F">
      <w:pPr>
        <w:keepNext/>
        <w:rPr>
          <w:rFonts w:ascii="Arial" w:hAnsi="Arial" w:cs="Arial"/>
        </w:rPr>
      </w:pPr>
      <w:r>
        <w:rPr>
          <w:rFonts w:ascii="Arial" w:hAnsi="Arial" w:cs="Arial"/>
          <w:color w:val="000000"/>
        </w:rPr>
        <w:t>En ydelse:</w:t>
      </w:r>
    </w:p>
    <w:bookmarkStart w:id="13" w:name="_Hlk499630775"/>
    <w:p w14:paraId="6443E4F8" w14:textId="3D216C52" w:rsidR="00CD2A9C" w:rsidRDefault="00644AFD" w:rsidP="00CD2A9C">
      <w:pPr>
        <w:keepNext/>
        <w:rPr>
          <w:rFonts w:ascii="Arial" w:hAnsi="Arial" w:cs="Arial"/>
        </w:rPr>
      </w:pPr>
      <w:r w:rsidRPr="007F37B7">
        <w:rPr>
          <w:rFonts w:ascii="Arial" w:hAnsi="Arial" w:cs="Arial"/>
        </w:rPr>
        <w:fldChar w:fldCharType="begin">
          <w:ffData>
            <w:name w:val="Kontrol4"/>
            <w:enabled/>
            <w:calcOnExit w:val="0"/>
            <w:checkBox>
              <w:sizeAuto/>
              <w:default w:val="0"/>
            </w:checkBox>
          </w:ffData>
        </w:fldChar>
      </w:r>
      <w:r w:rsidR="0014205F" w:rsidRPr="007F37B7">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7F37B7">
        <w:rPr>
          <w:rFonts w:ascii="Arial" w:hAnsi="Arial" w:cs="Arial"/>
        </w:rPr>
        <w:fldChar w:fldCharType="end"/>
      </w:r>
      <w:r w:rsidR="0014205F" w:rsidRPr="007F37B7">
        <w:rPr>
          <w:rFonts w:ascii="Arial" w:hAnsi="Arial" w:cs="Arial"/>
        </w:rPr>
        <w:t xml:space="preserve"> </w:t>
      </w:r>
      <w:r w:rsidR="0014205F" w:rsidRPr="007F37B7">
        <w:rPr>
          <w:rFonts w:ascii="Arial" w:hAnsi="Arial" w:cs="Arial"/>
          <w:color w:val="000000"/>
        </w:rPr>
        <w:t>Løbende Yd</w:t>
      </w:r>
      <w:r w:rsidR="00CD2A9C">
        <w:rPr>
          <w:rFonts w:ascii="Arial" w:hAnsi="Arial" w:cs="Arial"/>
          <w:color w:val="000000"/>
        </w:rPr>
        <w:t>elser</w:t>
      </w:r>
      <w:r w:rsidR="00275160">
        <w:rPr>
          <w:rFonts w:ascii="Arial" w:hAnsi="Arial" w:cs="Arial"/>
          <w:color w:val="000000"/>
        </w:rPr>
        <w:t xml:space="preserve"> i videreudvikling el. T/M</w:t>
      </w:r>
      <w:r w:rsidR="00F8694C">
        <w:rPr>
          <w:rFonts w:ascii="Arial" w:hAnsi="Arial" w:cs="Arial"/>
          <w:color w:val="000000"/>
        </w:rPr>
        <w:t>-</w:t>
      </w:r>
      <w:r w:rsidR="00275160">
        <w:rPr>
          <w:rFonts w:ascii="Arial" w:hAnsi="Arial" w:cs="Arial"/>
          <w:color w:val="000000"/>
        </w:rPr>
        <w:t>opgave</w:t>
      </w:r>
    </w:p>
    <w:p w14:paraId="1A6AC891" w14:textId="74D21705" w:rsidR="007907B6" w:rsidRDefault="00673D41" w:rsidP="007907B6">
      <w:pPr>
        <w:keepNext/>
        <w:rPr>
          <w:rFonts w:ascii="Arial" w:hAnsi="Arial" w:cs="Arial"/>
        </w:rPr>
      </w:pPr>
      <w:r>
        <w:rPr>
          <w:rFonts w:ascii="Arial" w:hAnsi="Arial" w:cs="Arial"/>
        </w:rPr>
        <w:fldChar w:fldCharType="begin">
          <w:ffData>
            <w:name w:val="Kontrol4"/>
            <w:enabled/>
            <w:calcOnExit w:val="0"/>
            <w:checkBox>
              <w:sizeAuto/>
              <w:default w:val="0"/>
            </w:checkBox>
          </w:ffData>
        </w:fldChar>
      </w:r>
      <w:bookmarkStart w:id="14" w:name="Kontrol4"/>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bookmarkEnd w:id="14"/>
      <w:r w:rsidR="00CD2A9C" w:rsidRPr="007F37B7">
        <w:rPr>
          <w:rFonts w:ascii="Arial" w:hAnsi="Arial" w:cs="Arial"/>
        </w:rPr>
        <w:t xml:space="preserve"> </w:t>
      </w:r>
      <w:proofErr w:type="spellStart"/>
      <w:r w:rsidR="00CD2A9C">
        <w:rPr>
          <w:rFonts w:ascii="Arial" w:hAnsi="Arial" w:cs="Arial"/>
          <w:color w:val="000000"/>
        </w:rPr>
        <w:t>Foranalyse</w:t>
      </w:r>
      <w:proofErr w:type="spellEnd"/>
      <w:r w:rsidR="00EA3D2C">
        <w:rPr>
          <w:rFonts w:ascii="Arial" w:hAnsi="Arial" w:cs="Arial"/>
          <w:color w:val="000000"/>
        </w:rPr>
        <w:t>/afklaringsfase</w:t>
      </w:r>
      <w:bookmarkStart w:id="15" w:name="_Hlk499648127"/>
      <w:r w:rsidR="00BF5665">
        <w:rPr>
          <w:rFonts w:ascii="Arial" w:hAnsi="Arial" w:cs="Arial"/>
        </w:rPr>
        <w:t>.</w:t>
      </w:r>
    </w:p>
    <w:p w14:paraId="3ACA10E7" w14:textId="55AD8963" w:rsidR="00673D41" w:rsidRDefault="00673D41" w:rsidP="007907B6">
      <w:pPr>
        <w:keepNext/>
        <w:rPr>
          <w:rFonts w:ascii="Arial" w:hAnsi="Arial" w:cs="Arial"/>
        </w:rPr>
      </w:pPr>
      <w:r>
        <w:rPr>
          <w:rFonts w:ascii="Arial" w:hAnsi="Arial" w:cs="Arial"/>
        </w:rPr>
        <w:fldChar w:fldCharType="begin">
          <w:ffData>
            <w:name w:val="Kontrol4"/>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Pr="007F37B7">
        <w:rPr>
          <w:rFonts w:ascii="Arial" w:hAnsi="Arial" w:cs="Arial"/>
        </w:rPr>
        <w:t xml:space="preserve"> </w:t>
      </w:r>
      <w:r>
        <w:rPr>
          <w:rFonts w:ascii="Arial" w:hAnsi="Arial" w:cs="Arial"/>
          <w:color w:val="000000"/>
        </w:rPr>
        <w:t>VA-Fast track</w:t>
      </w:r>
    </w:p>
    <w:p w14:paraId="2DEAD570" w14:textId="3742AB55" w:rsidR="00CD2A9C" w:rsidRDefault="007907B6" w:rsidP="00CD2A9C">
      <w:pPr>
        <w:keepNext/>
        <w:rPr>
          <w:rFonts w:ascii="Arial" w:hAnsi="Arial" w:cs="Arial"/>
        </w:rPr>
      </w:pPr>
      <w:r w:rsidRPr="007F37B7">
        <w:rPr>
          <w:rFonts w:ascii="Arial" w:hAnsi="Arial" w:cs="Arial"/>
        </w:rPr>
        <w:fldChar w:fldCharType="begin">
          <w:ffData>
            <w:name w:val="Kontrol4"/>
            <w:enabled/>
            <w:calcOnExit w:val="0"/>
            <w:checkBox>
              <w:sizeAuto/>
              <w:default w:val="0"/>
            </w:checkBox>
          </w:ffData>
        </w:fldChar>
      </w:r>
      <w:r w:rsidRPr="007F37B7">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7F37B7">
        <w:rPr>
          <w:rFonts w:ascii="Arial" w:hAnsi="Arial" w:cs="Arial"/>
        </w:rPr>
        <w:fldChar w:fldCharType="end"/>
      </w:r>
      <w:r w:rsidRPr="007F37B7">
        <w:rPr>
          <w:rFonts w:ascii="Arial" w:hAnsi="Arial" w:cs="Arial"/>
        </w:rPr>
        <w:t xml:space="preserve"> </w:t>
      </w:r>
      <w:r w:rsidR="00FA65B7">
        <w:rPr>
          <w:rFonts w:ascii="Arial" w:hAnsi="Arial" w:cs="Arial"/>
        </w:rPr>
        <w:t>Andet: &lt;</w:t>
      </w:r>
      <w:r w:rsidR="00FA65B7" w:rsidRPr="00FA65B7">
        <w:rPr>
          <w:rFonts w:ascii="Arial" w:hAnsi="Arial" w:cs="Arial"/>
          <w:i/>
          <w:color w:val="0070C0"/>
        </w:rPr>
        <w:t>Udfyldes</w:t>
      </w:r>
      <w:r w:rsidR="00FA65B7">
        <w:rPr>
          <w:rFonts w:ascii="Arial" w:hAnsi="Arial" w:cs="Arial"/>
        </w:rPr>
        <w:t>&gt;</w:t>
      </w:r>
    </w:p>
    <w:bookmarkEnd w:id="13"/>
    <w:bookmarkEnd w:id="15"/>
    <w:p w14:paraId="78804C2E" w14:textId="72D16721" w:rsidR="006F61BB" w:rsidRDefault="006F61BB">
      <w:pPr>
        <w:spacing w:after="0" w:line="240" w:lineRule="auto"/>
        <w:rPr>
          <w:rFonts w:ascii="Arial" w:hAnsi="Arial" w:cs="Arial"/>
          <w:color w:val="000000"/>
        </w:rPr>
      </w:pPr>
    </w:p>
    <w:p w14:paraId="0441AC67" w14:textId="6A7322D3" w:rsidR="006F61BB" w:rsidRDefault="006F61BB">
      <w:pPr>
        <w:spacing w:after="0" w:line="240" w:lineRule="auto"/>
        <w:rPr>
          <w:rFonts w:ascii="Arial" w:hAnsi="Arial" w:cs="Arial"/>
          <w:color w:val="000000"/>
        </w:rPr>
      </w:pPr>
      <w:r>
        <w:rPr>
          <w:rFonts w:ascii="Arial" w:hAnsi="Arial" w:cs="Arial"/>
          <w:color w:val="000000"/>
        </w:rPr>
        <w:br w:type="page"/>
      </w:r>
    </w:p>
    <w:p w14:paraId="56C16583" w14:textId="7BEC7118" w:rsidR="00EA1335" w:rsidRPr="003451AB" w:rsidRDefault="00BA6AC1" w:rsidP="00CC798D">
      <w:pPr>
        <w:pStyle w:val="Heading1"/>
        <w:tabs>
          <w:tab w:val="clear" w:pos="1134"/>
          <w:tab w:val="num" w:pos="426"/>
        </w:tabs>
        <w:ind w:left="426" w:hanging="426"/>
      </w:pPr>
      <w:r w:rsidRPr="003451AB">
        <w:lastRenderedPageBreak/>
        <w:t>Bestilling</w:t>
      </w:r>
      <w:bookmarkStart w:id="16" w:name="_Toc253583842"/>
      <w:bookmarkStart w:id="17" w:name="_Toc261273241"/>
      <w:r w:rsidR="0068032D">
        <w:t xml:space="preserve"> </w:t>
      </w:r>
      <w:r w:rsidR="00163438">
        <w:t xml:space="preserve">– Kravspecifikation inkl. Acceptkriterier </w:t>
      </w:r>
      <w:r w:rsidR="0068032D">
        <w:t>(udfyldes af KOMBIT)</w:t>
      </w:r>
    </w:p>
    <w:bookmarkEnd w:id="16"/>
    <w:bookmarkEnd w:id="17"/>
    <w:p w14:paraId="2C6AFD73" w14:textId="38BBA360" w:rsidR="00A748B8" w:rsidRDefault="0068032D" w:rsidP="00006469">
      <w:pPr>
        <w:pStyle w:val="Heading2"/>
        <w:tabs>
          <w:tab w:val="clear" w:pos="1134"/>
          <w:tab w:val="num" w:pos="426"/>
        </w:tabs>
        <w:ind w:left="426" w:hanging="426"/>
      </w:pPr>
      <w:r>
        <w:t>Forretningsmæs</w:t>
      </w:r>
      <w:r w:rsidR="00013EE0">
        <w:t>sige behov</w:t>
      </w:r>
    </w:p>
    <w:p w14:paraId="4F531B80" w14:textId="1C430B08" w:rsidR="005F1A1D" w:rsidRPr="005E63F2" w:rsidRDefault="005F1A1D" w:rsidP="005F1A1D">
      <w:pPr>
        <w:pStyle w:val="NormalWeb"/>
        <w:shd w:val="clear" w:color="auto" w:fill="FFFFFF"/>
        <w:spacing w:before="150" w:beforeAutospacing="0" w:after="0" w:afterAutospacing="0"/>
        <w:rPr>
          <w:rFonts w:ascii="Calibri" w:eastAsia="Calibri" w:hAnsi="Calibri"/>
          <w:sz w:val="22"/>
          <w:szCs w:val="22"/>
          <w:lang w:eastAsia="en-US"/>
        </w:rPr>
      </w:pPr>
      <w:r w:rsidRPr="005E63F2">
        <w:rPr>
          <w:rFonts w:ascii="Calibri" w:eastAsia="Calibri" w:hAnsi="Calibri"/>
          <w:sz w:val="22"/>
          <w:szCs w:val="22"/>
          <w:lang w:eastAsia="en-US"/>
        </w:rPr>
        <w:t>K</w:t>
      </w:r>
      <w:r w:rsidR="0030254A" w:rsidRPr="005E63F2">
        <w:rPr>
          <w:rFonts w:ascii="Calibri" w:eastAsia="Calibri" w:hAnsi="Calibri"/>
          <w:sz w:val="22"/>
          <w:szCs w:val="22"/>
          <w:lang w:eastAsia="en-US"/>
        </w:rPr>
        <w:t xml:space="preserve">ommunernes </w:t>
      </w:r>
      <w:r w:rsidRPr="005E63F2">
        <w:rPr>
          <w:rFonts w:ascii="Calibri" w:eastAsia="Calibri" w:hAnsi="Calibri"/>
          <w:sz w:val="22"/>
          <w:szCs w:val="22"/>
          <w:lang w:eastAsia="en-US"/>
        </w:rPr>
        <w:t>P</w:t>
      </w:r>
      <w:r w:rsidR="0030254A" w:rsidRPr="005E63F2">
        <w:rPr>
          <w:rFonts w:ascii="Calibri" w:eastAsia="Calibri" w:hAnsi="Calibri"/>
          <w:sz w:val="22"/>
          <w:szCs w:val="22"/>
          <w:lang w:eastAsia="en-US"/>
        </w:rPr>
        <w:t>ensions</w:t>
      </w:r>
      <w:r w:rsidR="00070D1F" w:rsidRPr="005E63F2">
        <w:rPr>
          <w:rFonts w:ascii="Calibri" w:eastAsia="Calibri" w:hAnsi="Calibri"/>
          <w:sz w:val="22"/>
          <w:szCs w:val="22"/>
          <w:lang w:eastAsia="en-US"/>
        </w:rPr>
        <w:t>system (KP)</w:t>
      </w:r>
      <w:r w:rsidRPr="005E63F2">
        <w:rPr>
          <w:rFonts w:ascii="Calibri" w:eastAsia="Calibri" w:hAnsi="Calibri"/>
          <w:sz w:val="22"/>
          <w:szCs w:val="22"/>
          <w:lang w:eastAsia="en-US"/>
        </w:rPr>
        <w:t xml:space="preserve"> </w:t>
      </w:r>
      <w:r w:rsidR="004E409E" w:rsidRPr="005E63F2">
        <w:rPr>
          <w:rFonts w:ascii="Calibri" w:eastAsia="Calibri" w:hAnsi="Calibri"/>
          <w:sz w:val="22"/>
          <w:szCs w:val="22"/>
          <w:lang w:eastAsia="en-US"/>
        </w:rPr>
        <w:t>har bestilt</w:t>
      </w:r>
      <w:r w:rsidRPr="005E63F2">
        <w:rPr>
          <w:rFonts w:ascii="Calibri" w:eastAsia="Calibri" w:hAnsi="Calibri"/>
          <w:sz w:val="22"/>
          <w:szCs w:val="22"/>
          <w:lang w:eastAsia="en-US"/>
        </w:rPr>
        <w:t xml:space="preserve"> en </w:t>
      </w:r>
      <w:r w:rsidR="00E03174" w:rsidRPr="005E63F2">
        <w:rPr>
          <w:rFonts w:ascii="Calibri" w:eastAsia="Calibri" w:hAnsi="Calibri"/>
          <w:sz w:val="22"/>
          <w:szCs w:val="22"/>
          <w:lang w:eastAsia="en-US"/>
        </w:rPr>
        <w:t xml:space="preserve">ændring </w:t>
      </w:r>
      <w:r w:rsidR="00C8149D" w:rsidRPr="005E63F2">
        <w:rPr>
          <w:rFonts w:ascii="Calibri" w:eastAsia="Calibri" w:hAnsi="Calibri"/>
          <w:sz w:val="22"/>
          <w:szCs w:val="22"/>
          <w:lang w:eastAsia="en-US"/>
        </w:rPr>
        <w:t xml:space="preserve">til servicen </w:t>
      </w:r>
      <w:proofErr w:type="spellStart"/>
      <w:r w:rsidR="00C8149D" w:rsidRPr="005E63F2">
        <w:rPr>
          <w:rFonts w:ascii="Calibri" w:eastAsia="Calibri" w:hAnsi="Calibri"/>
          <w:sz w:val="22"/>
          <w:szCs w:val="22"/>
          <w:lang w:eastAsia="en-US"/>
        </w:rPr>
        <w:t>YdelseListeHentUDKKommune</w:t>
      </w:r>
      <w:proofErr w:type="spellEnd"/>
      <w:r w:rsidR="00C8149D" w:rsidRPr="005E63F2">
        <w:rPr>
          <w:rFonts w:ascii="Calibri" w:eastAsia="Calibri" w:hAnsi="Calibri"/>
          <w:sz w:val="22"/>
          <w:szCs w:val="22"/>
          <w:lang w:eastAsia="en-US"/>
        </w:rPr>
        <w:t xml:space="preserve">, </w:t>
      </w:r>
      <w:r w:rsidR="00E03174" w:rsidRPr="005E63F2">
        <w:rPr>
          <w:rFonts w:ascii="Calibri" w:eastAsia="Calibri" w:hAnsi="Calibri"/>
          <w:sz w:val="22"/>
          <w:szCs w:val="22"/>
          <w:lang w:eastAsia="en-US"/>
        </w:rPr>
        <w:t xml:space="preserve"> </w:t>
      </w:r>
      <w:r w:rsidRPr="005E63F2">
        <w:rPr>
          <w:rFonts w:ascii="Calibri" w:eastAsia="Calibri" w:hAnsi="Calibri"/>
          <w:sz w:val="22"/>
          <w:szCs w:val="22"/>
          <w:lang w:eastAsia="en-US"/>
        </w:rPr>
        <w:t>SF1492</w:t>
      </w:r>
      <w:r w:rsidR="004E409E" w:rsidRPr="005E63F2">
        <w:rPr>
          <w:rFonts w:ascii="Calibri" w:eastAsia="Calibri" w:hAnsi="Calibri"/>
          <w:sz w:val="22"/>
          <w:szCs w:val="22"/>
          <w:lang w:eastAsia="en-US"/>
        </w:rPr>
        <w:t>,</w:t>
      </w:r>
      <w:r w:rsidRPr="005E63F2">
        <w:rPr>
          <w:rFonts w:ascii="Calibri" w:eastAsia="Calibri" w:hAnsi="Calibri"/>
          <w:sz w:val="22"/>
          <w:szCs w:val="22"/>
          <w:lang w:eastAsia="en-US"/>
        </w:rPr>
        <w:t xml:space="preserve"> </w:t>
      </w:r>
      <w:r w:rsidR="00347B8E" w:rsidRPr="005E63F2">
        <w:rPr>
          <w:rFonts w:ascii="Calibri" w:eastAsia="Calibri" w:hAnsi="Calibri"/>
          <w:sz w:val="22"/>
          <w:szCs w:val="22"/>
          <w:lang w:eastAsia="en-US"/>
        </w:rPr>
        <w:t>til implementering a</w:t>
      </w:r>
      <w:r w:rsidR="00BF1B92" w:rsidRPr="005E63F2">
        <w:rPr>
          <w:rFonts w:ascii="Calibri" w:eastAsia="Calibri" w:hAnsi="Calibri"/>
          <w:sz w:val="22"/>
          <w:szCs w:val="22"/>
          <w:lang w:eastAsia="en-US"/>
        </w:rPr>
        <w:t>f ændringer i</w:t>
      </w:r>
      <w:r w:rsidRPr="005E63F2">
        <w:rPr>
          <w:rFonts w:ascii="Calibri" w:eastAsia="Calibri" w:hAnsi="Calibri"/>
          <w:sz w:val="22"/>
          <w:szCs w:val="22"/>
          <w:lang w:eastAsia="en-US"/>
        </w:rPr>
        <w:t xml:space="preserve"> </w:t>
      </w:r>
      <w:proofErr w:type="spellStart"/>
      <w:r w:rsidRPr="005E63F2">
        <w:rPr>
          <w:rFonts w:ascii="Calibri" w:eastAsia="Calibri" w:hAnsi="Calibri"/>
          <w:sz w:val="22"/>
          <w:szCs w:val="22"/>
          <w:lang w:eastAsia="en-US"/>
        </w:rPr>
        <w:t>UDKs</w:t>
      </w:r>
      <w:proofErr w:type="spellEnd"/>
      <w:r w:rsidRPr="005E63F2">
        <w:rPr>
          <w:rFonts w:ascii="Calibri" w:eastAsia="Calibri" w:hAnsi="Calibri"/>
          <w:sz w:val="22"/>
          <w:szCs w:val="22"/>
          <w:lang w:eastAsia="en-US"/>
        </w:rPr>
        <w:t xml:space="preserve"> seneste instruks: ’Instruks 31 Videregivelse af </w:t>
      </w:r>
      <w:proofErr w:type="spellStart"/>
      <w:r w:rsidRPr="005E63F2">
        <w:rPr>
          <w:rFonts w:ascii="Calibri" w:eastAsia="Calibri" w:hAnsi="Calibri"/>
          <w:sz w:val="22"/>
          <w:szCs w:val="22"/>
          <w:lang w:eastAsia="en-US"/>
        </w:rPr>
        <w:t>UDKs</w:t>
      </w:r>
      <w:proofErr w:type="spellEnd"/>
      <w:r w:rsidRPr="005E63F2">
        <w:rPr>
          <w:rFonts w:ascii="Calibri" w:eastAsia="Calibri" w:hAnsi="Calibri"/>
          <w:sz w:val="22"/>
          <w:szCs w:val="22"/>
          <w:lang w:eastAsia="en-US"/>
        </w:rPr>
        <w:t xml:space="preserve"> data til brug for kommunerne V3 okt2021.docx’</w:t>
      </w:r>
      <w:r w:rsidR="009E7DCB" w:rsidRPr="005E63F2">
        <w:rPr>
          <w:rFonts w:ascii="Calibri" w:eastAsia="Calibri" w:hAnsi="Calibri"/>
          <w:sz w:val="22"/>
          <w:szCs w:val="22"/>
          <w:lang w:eastAsia="en-US"/>
        </w:rPr>
        <w:t xml:space="preserve">, </w:t>
      </w:r>
      <w:r w:rsidRPr="005E63F2">
        <w:rPr>
          <w:rFonts w:ascii="Calibri" w:eastAsia="Calibri" w:hAnsi="Calibri"/>
          <w:sz w:val="22"/>
          <w:szCs w:val="22"/>
          <w:lang w:eastAsia="en-US"/>
        </w:rPr>
        <w:t xml:space="preserve">samt tilhørende </w:t>
      </w:r>
      <w:proofErr w:type="spellStart"/>
      <w:r w:rsidRPr="005E63F2">
        <w:rPr>
          <w:rFonts w:ascii="Calibri" w:eastAsia="Calibri" w:hAnsi="Calibri"/>
          <w:sz w:val="22"/>
          <w:szCs w:val="22"/>
          <w:lang w:eastAsia="en-US"/>
        </w:rPr>
        <w:t>excelark</w:t>
      </w:r>
      <w:proofErr w:type="spellEnd"/>
      <w:r w:rsidRPr="005E63F2">
        <w:rPr>
          <w:rFonts w:ascii="Calibri" w:eastAsia="Calibri" w:hAnsi="Calibri"/>
          <w:sz w:val="22"/>
          <w:szCs w:val="22"/>
          <w:lang w:eastAsia="en-US"/>
        </w:rPr>
        <w:t>: ’Dataudveksling pension UDK-kommunerne 20-08-2021.xlsx</w:t>
      </w:r>
      <w:r w:rsidR="003D7256" w:rsidRPr="005E63F2">
        <w:rPr>
          <w:rFonts w:ascii="Calibri" w:eastAsia="Calibri" w:hAnsi="Calibri"/>
          <w:sz w:val="22"/>
          <w:szCs w:val="22"/>
          <w:lang w:eastAsia="en-US"/>
        </w:rPr>
        <w:t>’</w:t>
      </w:r>
    </w:p>
    <w:p w14:paraId="4252E593" w14:textId="0F9D37DC" w:rsidR="005F1A1D" w:rsidRPr="005E63F2" w:rsidRDefault="005F1A1D" w:rsidP="005F1A1D">
      <w:pPr>
        <w:pStyle w:val="NormalWeb"/>
        <w:shd w:val="clear" w:color="auto" w:fill="FFFFFF"/>
        <w:spacing w:before="150" w:beforeAutospacing="0" w:after="0" w:afterAutospacing="0"/>
        <w:rPr>
          <w:rFonts w:ascii="Calibri" w:eastAsia="Calibri" w:hAnsi="Calibri"/>
          <w:sz w:val="22"/>
          <w:szCs w:val="22"/>
          <w:lang w:eastAsia="en-US"/>
        </w:rPr>
      </w:pPr>
      <w:r w:rsidRPr="005E63F2">
        <w:rPr>
          <w:rFonts w:ascii="Calibri" w:eastAsia="Calibri" w:hAnsi="Calibri"/>
          <w:sz w:val="22"/>
          <w:szCs w:val="22"/>
          <w:lang w:eastAsia="en-US"/>
        </w:rPr>
        <w:t>Instruksen er en underdatabehandleraftale Serviceplatformen og De Fælleskommunale støttesystemer imellem</w:t>
      </w:r>
      <w:r w:rsidR="003F7E1C" w:rsidRPr="005E63F2">
        <w:rPr>
          <w:rFonts w:ascii="Calibri" w:eastAsia="Calibri" w:hAnsi="Calibri"/>
          <w:sz w:val="22"/>
          <w:szCs w:val="22"/>
          <w:lang w:eastAsia="en-US"/>
        </w:rPr>
        <w:t xml:space="preserve">. </w:t>
      </w:r>
    </w:p>
    <w:p w14:paraId="45D21006" w14:textId="77777777" w:rsidR="00C8149D" w:rsidRPr="005E63F2" w:rsidRDefault="00C8149D" w:rsidP="00013EE0"/>
    <w:p w14:paraId="34A141BA" w14:textId="3E4D5445" w:rsidR="0099052C" w:rsidRPr="005E63F2" w:rsidRDefault="0099052C" w:rsidP="00013EE0">
      <w:r w:rsidRPr="005E63F2">
        <w:t xml:space="preserve">Den nye version </w:t>
      </w:r>
      <w:r w:rsidR="004E409E" w:rsidRPr="005E63F2">
        <w:t>af instruksen giver mulighed for</w:t>
      </w:r>
      <w:r w:rsidR="00C8149D" w:rsidRPr="005E63F2">
        <w:t xml:space="preserve"> at </w:t>
      </w:r>
      <w:r w:rsidR="00CA68ED" w:rsidRPr="005E63F2">
        <w:t>udveksle flere oplysninger mellem UDK og kommunerne</w:t>
      </w:r>
      <w:r w:rsidR="009574B4" w:rsidRPr="005E63F2">
        <w:t>,</w:t>
      </w:r>
      <w:r w:rsidR="00CA68ED" w:rsidRPr="005E63F2">
        <w:t xml:space="preserve"> end</w:t>
      </w:r>
      <w:r w:rsidR="00D93812" w:rsidRPr="005E63F2">
        <w:t xml:space="preserve"> der</w:t>
      </w:r>
      <w:r w:rsidR="00D575A8" w:rsidRPr="005E63F2">
        <w:t xml:space="preserve"> gives hjemmel til</w:t>
      </w:r>
      <w:r w:rsidR="00CA68ED" w:rsidRPr="005E63F2">
        <w:t xml:space="preserve"> </w:t>
      </w:r>
      <w:r w:rsidR="002E0175" w:rsidRPr="005E63F2">
        <w:t xml:space="preserve">i den tidligere </w:t>
      </w:r>
      <w:r w:rsidR="009574B4" w:rsidRPr="005E63F2">
        <w:t xml:space="preserve">version af </w:t>
      </w:r>
      <w:r w:rsidR="002E0175" w:rsidRPr="005E63F2">
        <w:t>instruks</w:t>
      </w:r>
      <w:r w:rsidR="009574B4" w:rsidRPr="005E63F2">
        <w:t>en</w:t>
      </w:r>
      <w:r w:rsidR="002E0175" w:rsidRPr="005E63F2">
        <w:t xml:space="preserve">. </w:t>
      </w:r>
      <w:r w:rsidR="00D575A8" w:rsidRPr="005E63F2">
        <w:t xml:space="preserve">Instruksen </w:t>
      </w:r>
      <w:r w:rsidR="007551D3" w:rsidRPr="005E63F2">
        <w:t xml:space="preserve">dækker </w:t>
      </w:r>
      <w:r w:rsidR="00BA534D" w:rsidRPr="005E63F2">
        <w:t xml:space="preserve">både </w:t>
      </w:r>
      <w:r w:rsidR="007551D3" w:rsidRPr="005E63F2">
        <w:t>UDK lovens §8.1 og §8.2</w:t>
      </w:r>
      <w:r w:rsidR="004A424C" w:rsidRPr="005E63F2">
        <w:t xml:space="preserve">, men ændringerne berører udelukkende reglerne for §8.2, dvs. pensionsområdet. </w:t>
      </w:r>
    </w:p>
    <w:p w14:paraId="290FE639" w14:textId="33B59E5C" w:rsidR="00110446" w:rsidRPr="005E63F2" w:rsidRDefault="007D11EC" w:rsidP="00110446">
      <w:r w:rsidRPr="005E63F2">
        <w:t xml:space="preserve">Den nye version af instruksen </w:t>
      </w:r>
      <w:r w:rsidR="00BC53C4" w:rsidRPr="005E63F2">
        <w:t>åbner for følgende udvidelser:</w:t>
      </w:r>
    </w:p>
    <w:p w14:paraId="61FFEDD3" w14:textId="6102FD04" w:rsidR="00110446" w:rsidRPr="005E63F2" w:rsidRDefault="00BA534D">
      <w:pPr>
        <w:pStyle w:val="ListParagraph"/>
        <w:numPr>
          <w:ilvl w:val="0"/>
          <w:numId w:val="9"/>
        </w:numPr>
        <w:spacing w:after="200" w:line="276" w:lineRule="auto"/>
      </w:pPr>
      <w:r w:rsidRPr="005E63F2">
        <w:t>I instruksen angive</w:t>
      </w:r>
      <w:r w:rsidR="005D55F9">
        <w:t xml:space="preserve">s </w:t>
      </w:r>
      <w:r w:rsidR="00E3154F">
        <w:t xml:space="preserve">for </w:t>
      </w:r>
      <w:r w:rsidR="005D55F9">
        <w:t>hvilke</w:t>
      </w:r>
      <w:r w:rsidRPr="005E63F2">
        <w:t xml:space="preserve"> KLE-numre der </w:t>
      </w:r>
      <w:r w:rsidR="005D55F9">
        <w:t xml:space="preserve">må </w:t>
      </w:r>
      <w:r w:rsidR="004D7607" w:rsidRPr="005E63F2">
        <w:t xml:space="preserve">udveksles </w:t>
      </w:r>
      <w:r w:rsidR="00E3154F">
        <w:t>udbetalingsoplysninger</w:t>
      </w:r>
      <w:r w:rsidR="005D55F9">
        <w:t xml:space="preserve">. </w:t>
      </w:r>
      <w:r w:rsidR="00110446" w:rsidRPr="005E63F2">
        <w:t>Listen over KLE-numre udvides med ’32.03.50 Tidlig pension’</w:t>
      </w:r>
      <w:r w:rsidR="005D55F9">
        <w:t>.</w:t>
      </w:r>
    </w:p>
    <w:p w14:paraId="32539EAE" w14:textId="4D48FDD3" w:rsidR="00110446" w:rsidRPr="005E63F2" w:rsidRDefault="00110446">
      <w:pPr>
        <w:pStyle w:val="ListParagraph"/>
        <w:numPr>
          <w:ilvl w:val="0"/>
          <w:numId w:val="9"/>
        </w:numPr>
        <w:spacing w:after="200" w:line="276" w:lineRule="auto"/>
      </w:pPr>
      <w:r w:rsidRPr="005E63F2">
        <w:t xml:space="preserve">I </w:t>
      </w:r>
      <w:r w:rsidR="00C77EC2" w:rsidRPr="005E63F2">
        <w:t xml:space="preserve">instruksen angives for hvilke ydelsestyper der </w:t>
      </w:r>
      <w:r w:rsidR="00777F08" w:rsidRPr="005E63F2">
        <w:t>må</w:t>
      </w:r>
      <w:r w:rsidRPr="005E63F2">
        <w:t xml:space="preserve"> returneres </w:t>
      </w:r>
      <w:r w:rsidR="005D55F9">
        <w:t>ydelses</w:t>
      </w:r>
      <w:r w:rsidRPr="005E63F2">
        <w:t>beløb på den økonomiske ydelseseffektuering</w:t>
      </w:r>
      <w:r w:rsidR="00777F08" w:rsidRPr="005E63F2">
        <w:t xml:space="preserve">. I dag må det kun ske for ydelsestypen </w:t>
      </w:r>
      <w:r w:rsidRPr="005E63F2">
        <w:t xml:space="preserve">’Erhvervsudygtighedsbeløb’. Denne regel udvides til også at omfatte ydelsestyperne </w:t>
      </w:r>
    </w:p>
    <w:p w14:paraId="4CFB49AF" w14:textId="77777777" w:rsidR="00110446" w:rsidRPr="005E63F2" w:rsidRDefault="00110446">
      <w:pPr>
        <w:pStyle w:val="ListParagraph"/>
        <w:numPr>
          <w:ilvl w:val="1"/>
          <w:numId w:val="9"/>
        </w:numPr>
        <w:spacing w:after="200" w:line="276" w:lineRule="auto"/>
      </w:pPr>
      <w:r w:rsidRPr="005E63F2">
        <w:t>Mediecheck</w:t>
      </w:r>
    </w:p>
    <w:p w14:paraId="5F469B8F" w14:textId="77777777" w:rsidR="00110446" w:rsidRPr="005E63F2" w:rsidRDefault="00110446">
      <w:pPr>
        <w:pStyle w:val="ListParagraph"/>
        <w:numPr>
          <w:ilvl w:val="1"/>
          <w:numId w:val="9"/>
        </w:numPr>
        <w:spacing w:after="200" w:line="276" w:lineRule="auto"/>
      </w:pPr>
      <w:r w:rsidRPr="005E63F2">
        <w:t>Ældrecheck</w:t>
      </w:r>
    </w:p>
    <w:p w14:paraId="32CAA6C0" w14:textId="7D4521E9" w:rsidR="00110446" w:rsidRPr="005E63F2" w:rsidRDefault="00432D6D">
      <w:pPr>
        <w:pStyle w:val="ListParagraph"/>
        <w:numPr>
          <w:ilvl w:val="0"/>
          <w:numId w:val="9"/>
        </w:numPr>
        <w:spacing w:after="200" w:line="276" w:lineRule="auto"/>
      </w:pPr>
      <w:r w:rsidRPr="005E63F2">
        <w:t>Det</w:t>
      </w:r>
      <w:r w:rsidR="008C429A" w:rsidRPr="005E63F2">
        <w:t xml:space="preserve"> tillades i den nye instruks</w:t>
      </w:r>
      <w:r w:rsidR="005426F5" w:rsidRPr="005E63F2">
        <w:t>,</w:t>
      </w:r>
      <w:r w:rsidR="008C429A" w:rsidRPr="005E63F2">
        <w:t xml:space="preserve"> a</w:t>
      </w:r>
      <w:r w:rsidR="005426F5" w:rsidRPr="005E63F2">
        <w:t>t</w:t>
      </w:r>
      <w:r w:rsidR="008C429A" w:rsidRPr="005E63F2">
        <w:t xml:space="preserve"> </w:t>
      </w:r>
      <w:r w:rsidR="004F2596">
        <w:t>d</w:t>
      </w:r>
      <w:r w:rsidR="00110446" w:rsidRPr="005E63F2">
        <w:t>ispositionsdato for den økonomiske</w:t>
      </w:r>
      <w:r w:rsidR="004F2596">
        <w:t xml:space="preserve"> e</w:t>
      </w:r>
      <w:r w:rsidR="00110446" w:rsidRPr="005E63F2">
        <w:t xml:space="preserve">ffektuering </w:t>
      </w:r>
      <w:r w:rsidR="005426F5" w:rsidRPr="005E63F2">
        <w:t xml:space="preserve">må </w:t>
      </w:r>
      <w:r w:rsidR="00110446" w:rsidRPr="005E63F2">
        <w:t>returneres</w:t>
      </w:r>
      <w:r w:rsidR="008C429A" w:rsidRPr="005E63F2">
        <w:t>.</w:t>
      </w:r>
    </w:p>
    <w:p w14:paraId="07FE31D1" w14:textId="77456010" w:rsidR="004E409E" w:rsidRDefault="004E409E" w:rsidP="00013EE0"/>
    <w:p w14:paraId="3B832B44" w14:textId="0A250C75" w:rsidR="005426F5" w:rsidRDefault="00C2552E" w:rsidP="00013EE0">
      <w:r>
        <w:t xml:space="preserve">Af ovenstående 3 ændringer, kan de to førstnævnte </w:t>
      </w:r>
      <w:r w:rsidR="005E63F2">
        <w:t>implementere</w:t>
      </w:r>
      <w:r w:rsidR="003050BE">
        <w:t>s</w:t>
      </w:r>
      <w:r w:rsidR="005E63F2">
        <w:t xml:space="preserve"> i servicen</w:t>
      </w:r>
      <w:r w:rsidR="003050BE">
        <w:t xml:space="preserve"> som simple konfigurationsændringer. Dette håndteres </w:t>
      </w:r>
      <w:r w:rsidR="00D9683E">
        <w:t xml:space="preserve">i en særskilt service </w:t>
      </w:r>
      <w:proofErr w:type="spellStart"/>
      <w:r w:rsidR="00D9683E">
        <w:t>request</w:t>
      </w:r>
      <w:proofErr w:type="spellEnd"/>
      <w:r w:rsidR="00D9683E">
        <w:t xml:space="preserve">. </w:t>
      </w:r>
    </w:p>
    <w:p w14:paraId="275FD9E3" w14:textId="3CCA84CE" w:rsidR="00FB5743" w:rsidRDefault="005A6637" w:rsidP="00013EE0">
      <w:r>
        <w:t>Sidstnævnte ændring skal implementeres via en koderettelse</w:t>
      </w:r>
      <w:r w:rsidR="00CC5BC4">
        <w:t xml:space="preserve"> i den eksisterende service. Denne VA omhandler alene denne koderettelse, dvs. en udvidelse af servicen så den fremover returner</w:t>
      </w:r>
      <w:r w:rsidR="00AA1261">
        <w:t>er d</w:t>
      </w:r>
      <w:r w:rsidR="00AA1261" w:rsidRPr="005E63F2">
        <w:t>ispositionsdato for den økonomiskeffektuerin</w:t>
      </w:r>
      <w:r w:rsidR="00AA1261">
        <w:t>g</w:t>
      </w:r>
      <w:r w:rsidR="004F2596">
        <w:t>.</w:t>
      </w:r>
    </w:p>
    <w:p w14:paraId="13A8E941" w14:textId="77777777" w:rsidR="008C429A" w:rsidRDefault="008C429A" w:rsidP="00013EE0"/>
    <w:p w14:paraId="5E0912C5" w14:textId="151049C7" w:rsidR="00013EE0" w:rsidRDefault="00013EE0" w:rsidP="005953AC">
      <w:pPr>
        <w:pStyle w:val="Heading2"/>
        <w:tabs>
          <w:tab w:val="clear" w:pos="1134"/>
          <w:tab w:val="num" w:pos="397"/>
        </w:tabs>
        <w:ind w:left="397" w:hanging="397"/>
      </w:pPr>
      <w:r>
        <w:t>Konsekvenser for KOMBIT</w:t>
      </w:r>
    </w:p>
    <w:p w14:paraId="2CEB0381" w14:textId="7CAC05BE" w:rsidR="00013EE0" w:rsidRDefault="00DE2A93" w:rsidP="00013EE0">
      <w:pPr>
        <w:rPr>
          <w:iCs/>
        </w:rPr>
      </w:pPr>
      <w:r>
        <w:rPr>
          <w:iCs/>
        </w:rPr>
        <w:t xml:space="preserve">Ved at implementere rettelsen i </w:t>
      </w:r>
      <w:proofErr w:type="spellStart"/>
      <w:r>
        <w:rPr>
          <w:iCs/>
        </w:rPr>
        <w:t>YdelseListeHentUDKKommune</w:t>
      </w:r>
      <w:proofErr w:type="spellEnd"/>
      <w:r>
        <w:rPr>
          <w:iCs/>
        </w:rPr>
        <w:t xml:space="preserve">, får KP </w:t>
      </w:r>
      <w:r w:rsidR="00937F0D">
        <w:rPr>
          <w:iCs/>
        </w:rPr>
        <w:t>mulighed for at</w:t>
      </w:r>
      <w:r w:rsidR="004E31F9">
        <w:rPr>
          <w:iCs/>
        </w:rPr>
        <w:t xml:space="preserve"> hente og</w:t>
      </w:r>
      <w:r w:rsidR="00937F0D">
        <w:rPr>
          <w:iCs/>
        </w:rPr>
        <w:t xml:space="preserve"> vise de </w:t>
      </w:r>
      <w:r w:rsidR="004E31F9">
        <w:rPr>
          <w:iCs/>
        </w:rPr>
        <w:t xml:space="preserve">tilføjede oplysninger. </w:t>
      </w:r>
    </w:p>
    <w:p w14:paraId="28D4D255" w14:textId="77F73C3F" w:rsidR="00E65D18" w:rsidRPr="00FE1E5D" w:rsidRDefault="004E31F9" w:rsidP="00013EE0">
      <w:pPr>
        <w:rPr>
          <w:iCs/>
        </w:rPr>
      </w:pPr>
      <w:r>
        <w:rPr>
          <w:iCs/>
        </w:rPr>
        <w:t xml:space="preserve">Det </w:t>
      </w:r>
      <w:r w:rsidR="003B3724" w:rsidRPr="003B3724">
        <w:rPr>
          <w:iCs/>
        </w:rPr>
        <w:t xml:space="preserve">fremgår af </w:t>
      </w:r>
      <w:r w:rsidR="005C1844">
        <w:rPr>
          <w:iCs/>
        </w:rPr>
        <w:t xml:space="preserve">ATP’s </w:t>
      </w:r>
      <w:r w:rsidR="006D6E76" w:rsidRPr="003B3724">
        <w:rPr>
          <w:iCs/>
        </w:rPr>
        <w:t>databehandleraftaler for brugen af de fælleskommunale støttesystemer, at ATP’s godkendelse af serviceaftaler, der indeholder videregivelse af data til andre myndigheder eller modtagelse af data, forudsætter, at der henvises til konkret instruks i serviceaftalen.</w:t>
      </w:r>
      <w:r w:rsidR="003B3724">
        <w:rPr>
          <w:iCs/>
        </w:rPr>
        <w:t xml:space="preserve"> Det betyder at der skal oprettes og godkendes nye serviceaftaler </w:t>
      </w:r>
      <w:r w:rsidR="0050147D">
        <w:rPr>
          <w:iCs/>
        </w:rPr>
        <w:t xml:space="preserve">for alle anvendere der anvender servicen </w:t>
      </w:r>
      <w:r w:rsidR="00AB6439">
        <w:rPr>
          <w:iCs/>
        </w:rPr>
        <w:t xml:space="preserve">i henhold til §8.2. Dette omfatter </w:t>
      </w:r>
      <w:r w:rsidR="005F125C">
        <w:rPr>
          <w:iCs/>
        </w:rPr>
        <w:lastRenderedPageBreak/>
        <w:t xml:space="preserve">udelukkende </w:t>
      </w:r>
      <w:r w:rsidR="00AB6439">
        <w:rPr>
          <w:iCs/>
        </w:rPr>
        <w:t xml:space="preserve">aftaler for KP. KP-projektet </w:t>
      </w:r>
      <w:r w:rsidR="008C532B">
        <w:rPr>
          <w:iCs/>
        </w:rPr>
        <w:t xml:space="preserve">varetager </w:t>
      </w:r>
      <w:r w:rsidR="007A325B">
        <w:rPr>
          <w:iCs/>
        </w:rPr>
        <w:t>opgaven vedrørende etablering af nye, og lukning af eksisterende serviceaftaler</w:t>
      </w:r>
      <w:r w:rsidR="005F125C">
        <w:rPr>
          <w:iCs/>
        </w:rPr>
        <w:t xml:space="preserve"> der referer</w:t>
      </w:r>
      <w:r w:rsidR="008A6F3E">
        <w:rPr>
          <w:iCs/>
        </w:rPr>
        <w:t xml:space="preserve">er til en tidligere version af instruksen. </w:t>
      </w:r>
    </w:p>
    <w:p w14:paraId="4AD358AD" w14:textId="140DF1C6" w:rsidR="00013EE0" w:rsidRDefault="00013EE0" w:rsidP="00013EE0">
      <w:pPr>
        <w:pStyle w:val="Heading2"/>
        <w:tabs>
          <w:tab w:val="clear" w:pos="1134"/>
          <w:tab w:val="num" w:pos="397"/>
        </w:tabs>
        <w:ind w:left="397" w:hanging="397"/>
      </w:pPr>
      <w:r>
        <w:t>Funktionelle krav</w:t>
      </w:r>
      <w:r w:rsidR="00FE40F8">
        <w:t xml:space="preserve"> og Acceptkriterier</w:t>
      </w:r>
    </w:p>
    <w:tbl>
      <w:tblPr>
        <w:tblW w:w="9776" w:type="dxa"/>
        <w:tblLayout w:type="fixed"/>
        <w:tblCellMar>
          <w:left w:w="10" w:type="dxa"/>
          <w:right w:w="10" w:type="dxa"/>
        </w:tblCellMar>
        <w:tblLook w:val="0000" w:firstRow="0" w:lastRow="0" w:firstColumn="0" w:lastColumn="0" w:noHBand="0" w:noVBand="0"/>
      </w:tblPr>
      <w:tblGrid>
        <w:gridCol w:w="1271"/>
        <w:gridCol w:w="8505"/>
      </w:tblGrid>
      <w:tr w:rsidR="00ED052B" w14:paraId="138D5E91" w14:textId="77777777" w:rsidTr="007575BD">
        <w:trPr>
          <w:trHeight w:val="293"/>
          <w:tblHeader/>
        </w:trPr>
        <w:tc>
          <w:tcPr>
            <w:tcW w:w="127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0" w:type="dxa"/>
              <w:left w:w="108" w:type="dxa"/>
              <w:bottom w:w="0" w:type="dxa"/>
              <w:right w:w="108" w:type="dxa"/>
            </w:tcMar>
          </w:tcPr>
          <w:p w14:paraId="170B5E77" w14:textId="14C62B5E" w:rsidR="00ED052B" w:rsidRPr="00D4023B" w:rsidRDefault="00ED052B" w:rsidP="00DC58E6">
            <w:pPr>
              <w:spacing w:after="0"/>
              <w:rPr>
                <w:rFonts w:asciiTheme="minorHAnsi" w:hAnsiTheme="minorHAnsi" w:cstheme="minorHAnsi"/>
                <w:bCs/>
                <w:lang w:eastAsia="da-DK"/>
              </w:rPr>
            </w:pPr>
            <w:r w:rsidRPr="00D4023B">
              <w:rPr>
                <w:rFonts w:asciiTheme="minorHAnsi" w:hAnsiTheme="minorHAnsi" w:cstheme="minorHAnsi"/>
                <w:bCs/>
                <w:lang w:eastAsia="da-DK"/>
              </w:rPr>
              <w:t>I</w:t>
            </w:r>
            <w:r w:rsidR="00FE40F8" w:rsidRPr="00D4023B">
              <w:rPr>
                <w:rFonts w:asciiTheme="minorHAnsi" w:hAnsiTheme="minorHAnsi" w:cstheme="minorHAnsi"/>
                <w:bCs/>
                <w:lang w:eastAsia="da-DK"/>
              </w:rPr>
              <w:t>D</w:t>
            </w:r>
          </w:p>
          <w:p w14:paraId="2A33C6FC" w14:textId="77777777" w:rsidR="00ED052B" w:rsidRPr="00D4023B" w:rsidRDefault="00ED052B" w:rsidP="00DC58E6">
            <w:pPr>
              <w:spacing w:after="0"/>
              <w:rPr>
                <w:rFonts w:asciiTheme="minorHAnsi" w:hAnsiTheme="minorHAnsi" w:cstheme="minorHAnsi"/>
                <w:bCs/>
                <w:lang w:eastAsia="da-DK"/>
              </w:rPr>
            </w:pPr>
          </w:p>
        </w:tc>
        <w:tc>
          <w:tcPr>
            <w:tcW w:w="850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0" w:type="dxa"/>
              <w:left w:w="108" w:type="dxa"/>
              <w:bottom w:w="0" w:type="dxa"/>
              <w:right w:w="108" w:type="dxa"/>
            </w:tcMar>
          </w:tcPr>
          <w:p w14:paraId="1F657D87" w14:textId="77777777" w:rsidR="00ED052B" w:rsidRPr="00D4023B" w:rsidRDefault="00ED052B" w:rsidP="00DC58E6">
            <w:pPr>
              <w:spacing w:after="0"/>
              <w:rPr>
                <w:rFonts w:asciiTheme="minorHAnsi" w:hAnsiTheme="minorHAnsi" w:cstheme="minorHAnsi"/>
                <w:bCs/>
                <w:lang w:eastAsia="da-DK"/>
              </w:rPr>
            </w:pPr>
            <w:r w:rsidRPr="00D4023B">
              <w:rPr>
                <w:rFonts w:asciiTheme="minorHAnsi" w:hAnsiTheme="minorHAnsi" w:cstheme="minorHAnsi"/>
                <w:bCs/>
                <w:lang w:eastAsia="da-DK"/>
              </w:rPr>
              <w:t>Kravbeskrivelse med acceptkriterier</w:t>
            </w:r>
          </w:p>
        </w:tc>
      </w:tr>
      <w:tr w:rsidR="005E1BE2" w14:paraId="38F44C42" w14:textId="77777777" w:rsidTr="0076639D">
        <w:trPr>
          <w:trHeight w:val="923"/>
        </w:trPr>
        <w:tc>
          <w:tcPr>
            <w:tcW w:w="1271"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1718ED5" w14:textId="4B1CCE88" w:rsidR="005E1BE2" w:rsidRPr="00D4023B" w:rsidRDefault="005E1BE2" w:rsidP="005E1BE2">
            <w:pPr>
              <w:rPr>
                <w:rFonts w:asciiTheme="minorHAnsi" w:hAnsiTheme="minorHAnsi" w:cstheme="minorHAnsi"/>
                <w:lang w:eastAsia="da-DK"/>
              </w:rPr>
            </w:pPr>
            <w:r w:rsidRPr="00D4023B">
              <w:rPr>
                <w:rFonts w:asciiTheme="minorHAnsi" w:hAnsiTheme="minorHAnsi" w:cstheme="minorHAnsi"/>
                <w:lang w:eastAsia="da-DK"/>
              </w:rPr>
              <w:t>&lt;FK-</w:t>
            </w:r>
            <w:r w:rsidR="0076639D" w:rsidRPr="00D4023B">
              <w:rPr>
                <w:rFonts w:asciiTheme="minorHAnsi" w:hAnsiTheme="minorHAnsi" w:cstheme="minorHAnsi"/>
                <w:lang w:eastAsia="da-DK"/>
              </w:rPr>
              <w:t>01</w:t>
            </w:r>
            <w:r w:rsidRPr="00D4023B">
              <w:rPr>
                <w:rFonts w:asciiTheme="minorHAnsi" w:hAnsiTheme="minorHAnsi" w:cstheme="minorHAnsi"/>
                <w:lang w:eastAsia="da-DK"/>
              </w:rPr>
              <w:t>&gt;</w:t>
            </w:r>
          </w:p>
        </w:tc>
        <w:tc>
          <w:tcPr>
            <w:tcW w:w="8505"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C815705" w14:textId="1D4911F4" w:rsidR="005E1BE2" w:rsidRPr="00D4023B" w:rsidRDefault="0006048B" w:rsidP="00D2487C">
            <w:pPr>
              <w:rPr>
                <w:rFonts w:asciiTheme="minorHAnsi" w:hAnsiTheme="minorHAnsi" w:cstheme="minorHAnsi"/>
                <w:iCs/>
              </w:rPr>
            </w:pPr>
            <w:r w:rsidRPr="00D4023B">
              <w:rPr>
                <w:rFonts w:asciiTheme="minorHAnsi" w:hAnsiTheme="minorHAnsi" w:cstheme="minorHAnsi"/>
                <w:iCs/>
              </w:rPr>
              <w:t>Dispositionsdato for økonomisk effektuering skal tilføjes som en af de attributter der er muligt at konfigurere via ’outputregler’</w:t>
            </w:r>
            <w:r w:rsidR="00C32734" w:rsidRPr="00D4023B">
              <w:rPr>
                <w:rFonts w:asciiTheme="minorHAnsi" w:hAnsiTheme="minorHAnsi" w:cstheme="minorHAnsi"/>
                <w:iCs/>
              </w:rPr>
              <w:t>,</w:t>
            </w:r>
            <w:r w:rsidRPr="00D4023B">
              <w:rPr>
                <w:rFonts w:asciiTheme="minorHAnsi" w:hAnsiTheme="minorHAnsi" w:cstheme="minorHAnsi"/>
                <w:iCs/>
              </w:rPr>
              <w:t xml:space="preserve"> om den skal returneres for henholdsvis §8.1 og §8.2.</w:t>
            </w:r>
          </w:p>
        </w:tc>
      </w:tr>
      <w:tr w:rsidR="0076639D" w14:paraId="6E010688" w14:textId="77777777" w:rsidTr="00DC58E6">
        <w:trPr>
          <w:trHeight w:val="588"/>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E5A1E" w14:textId="77777777" w:rsidR="0076639D" w:rsidRPr="00D4023B" w:rsidRDefault="0076639D" w:rsidP="0076639D">
            <w:pPr>
              <w:spacing w:after="0"/>
              <w:rPr>
                <w:rFonts w:asciiTheme="minorHAnsi" w:hAnsiTheme="minorHAnsi" w:cstheme="minorHAnsi"/>
                <w:lang w:eastAsia="da-DK"/>
              </w:rPr>
            </w:pPr>
            <w:r w:rsidRPr="00D4023B">
              <w:rPr>
                <w:rFonts w:asciiTheme="minorHAnsi" w:hAnsiTheme="minorHAnsi" w:cstheme="minorHAnsi"/>
                <w:lang w:eastAsia="da-DK"/>
              </w:rPr>
              <w:t>&lt;AK-01&gt;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3F815" w14:textId="511B15D1" w:rsidR="0076639D" w:rsidRPr="00D4023B" w:rsidRDefault="004005DF" w:rsidP="0076639D">
            <w:pPr>
              <w:spacing w:after="0"/>
              <w:rPr>
                <w:rFonts w:asciiTheme="minorHAnsi" w:hAnsiTheme="minorHAnsi" w:cstheme="minorHAnsi"/>
                <w:lang w:eastAsia="da-DK"/>
              </w:rPr>
            </w:pPr>
            <w:r w:rsidRPr="00D4023B">
              <w:rPr>
                <w:rFonts w:asciiTheme="minorHAnsi" w:hAnsiTheme="minorHAnsi" w:cstheme="minorHAnsi"/>
                <w:lang w:eastAsia="da-DK"/>
              </w:rPr>
              <w:t>Der skal vær</w:t>
            </w:r>
            <w:r w:rsidR="00D4023B">
              <w:rPr>
                <w:rFonts w:asciiTheme="minorHAnsi" w:hAnsiTheme="minorHAnsi" w:cstheme="minorHAnsi"/>
                <w:lang w:eastAsia="da-DK"/>
              </w:rPr>
              <w:t xml:space="preserve">e </w:t>
            </w:r>
            <w:r w:rsidRPr="00D4023B">
              <w:rPr>
                <w:rFonts w:asciiTheme="minorHAnsi" w:hAnsiTheme="minorHAnsi" w:cstheme="minorHAnsi"/>
                <w:lang w:eastAsia="da-DK"/>
              </w:rPr>
              <w:t xml:space="preserve">muligt </w:t>
            </w:r>
            <w:r w:rsidR="00D4023B">
              <w:rPr>
                <w:rFonts w:asciiTheme="minorHAnsi" w:hAnsiTheme="minorHAnsi" w:cstheme="minorHAnsi"/>
                <w:lang w:eastAsia="da-DK"/>
              </w:rPr>
              <w:t xml:space="preserve">via </w:t>
            </w:r>
            <w:r w:rsidR="00D4023B" w:rsidRPr="00D4023B">
              <w:rPr>
                <w:rFonts w:asciiTheme="minorHAnsi" w:hAnsiTheme="minorHAnsi" w:cstheme="minorHAnsi"/>
                <w:lang w:eastAsia="da-DK"/>
              </w:rPr>
              <w:t>konfigurat</w:t>
            </w:r>
            <w:r w:rsidR="00D4023B">
              <w:rPr>
                <w:rFonts w:asciiTheme="minorHAnsi" w:hAnsiTheme="minorHAnsi" w:cstheme="minorHAnsi"/>
                <w:lang w:eastAsia="da-DK"/>
              </w:rPr>
              <w:t xml:space="preserve">ionsrettelser at angive og ændre om dispositionsdato skal </w:t>
            </w:r>
            <w:r w:rsidR="00422F24">
              <w:rPr>
                <w:rFonts w:asciiTheme="minorHAnsi" w:hAnsiTheme="minorHAnsi" w:cstheme="minorHAnsi"/>
                <w:lang w:eastAsia="da-DK"/>
              </w:rPr>
              <w:t>returneres for henholdsvis §8.1 og §8.2</w:t>
            </w:r>
            <w:r w:rsidR="0027341C">
              <w:rPr>
                <w:rFonts w:asciiTheme="minorHAnsi" w:hAnsiTheme="minorHAnsi" w:cstheme="minorHAnsi"/>
                <w:lang w:eastAsia="da-DK"/>
              </w:rPr>
              <w:t>.</w:t>
            </w:r>
          </w:p>
        </w:tc>
      </w:tr>
    </w:tbl>
    <w:p w14:paraId="79C1B360" w14:textId="68B31DB2" w:rsidR="00ED052B" w:rsidRDefault="00ED052B" w:rsidP="00013EE0"/>
    <w:tbl>
      <w:tblPr>
        <w:tblW w:w="9776" w:type="dxa"/>
        <w:tblLayout w:type="fixed"/>
        <w:tblCellMar>
          <w:left w:w="10" w:type="dxa"/>
          <w:right w:w="10" w:type="dxa"/>
        </w:tblCellMar>
        <w:tblLook w:val="0000" w:firstRow="0" w:lastRow="0" w:firstColumn="0" w:lastColumn="0" w:noHBand="0" w:noVBand="0"/>
      </w:tblPr>
      <w:tblGrid>
        <w:gridCol w:w="1271"/>
        <w:gridCol w:w="8505"/>
      </w:tblGrid>
      <w:tr w:rsidR="0076639D" w14:paraId="7DB9BE68" w14:textId="77777777" w:rsidTr="00DC58E6">
        <w:trPr>
          <w:trHeight w:val="293"/>
          <w:tblHeader/>
        </w:trPr>
        <w:tc>
          <w:tcPr>
            <w:tcW w:w="127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0" w:type="dxa"/>
              <w:left w:w="108" w:type="dxa"/>
              <w:bottom w:w="0" w:type="dxa"/>
              <w:right w:w="108" w:type="dxa"/>
            </w:tcMar>
          </w:tcPr>
          <w:p w14:paraId="6AD4F4BF" w14:textId="77777777" w:rsidR="0076639D" w:rsidRPr="00820CE5" w:rsidRDefault="0076639D" w:rsidP="00DC58E6">
            <w:pPr>
              <w:spacing w:after="0"/>
              <w:rPr>
                <w:iCs/>
              </w:rPr>
            </w:pPr>
            <w:r w:rsidRPr="00820CE5">
              <w:rPr>
                <w:iCs/>
              </w:rPr>
              <w:t>ID</w:t>
            </w:r>
          </w:p>
          <w:p w14:paraId="06BE441E" w14:textId="77777777" w:rsidR="0076639D" w:rsidRPr="00820CE5" w:rsidRDefault="0076639D" w:rsidP="00DC58E6">
            <w:pPr>
              <w:spacing w:after="0"/>
              <w:rPr>
                <w:iCs/>
              </w:rPr>
            </w:pPr>
          </w:p>
        </w:tc>
        <w:tc>
          <w:tcPr>
            <w:tcW w:w="850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0" w:type="dxa"/>
              <w:left w:w="108" w:type="dxa"/>
              <w:bottom w:w="0" w:type="dxa"/>
              <w:right w:w="108" w:type="dxa"/>
            </w:tcMar>
          </w:tcPr>
          <w:p w14:paraId="4C47E8C5" w14:textId="77777777" w:rsidR="0076639D" w:rsidRPr="00820CE5" w:rsidRDefault="0076639D" w:rsidP="00DC58E6">
            <w:pPr>
              <w:spacing w:after="0"/>
              <w:rPr>
                <w:iCs/>
              </w:rPr>
            </w:pPr>
            <w:r w:rsidRPr="00820CE5">
              <w:rPr>
                <w:iCs/>
              </w:rPr>
              <w:t>Kravbeskrivelse med acceptkriterier</w:t>
            </w:r>
          </w:p>
        </w:tc>
      </w:tr>
      <w:tr w:rsidR="0076639D" w14:paraId="24D5CEC1" w14:textId="77777777" w:rsidTr="0076639D">
        <w:trPr>
          <w:trHeight w:val="778"/>
        </w:trPr>
        <w:tc>
          <w:tcPr>
            <w:tcW w:w="1271"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9CA8AC0" w14:textId="1D823262" w:rsidR="0076639D" w:rsidRPr="00820CE5" w:rsidRDefault="0076639D" w:rsidP="00DC58E6">
            <w:pPr>
              <w:rPr>
                <w:iCs/>
              </w:rPr>
            </w:pPr>
            <w:r w:rsidRPr="00820CE5">
              <w:rPr>
                <w:iCs/>
              </w:rPr>
              <w:t>&lt;FK-</w:t>
            </w:r>
            <w:r w:rsidR="006F59DD" w:rsidRPr="00820CE5">
              <w:rPr>
                <w:iCs/>
              </w:rPr>
              <w:t>02</w:t>
            </w:r>
            <w:r w:rsidRPr="00820CE5">
              <w:rPr>
                <w:iCs/>
              </w:rPr>
              <w:t>&gt;</w:t>
            </w:r>
          </w:p>
        </w:tc>
        <w:tc>
          <w:tcPr>
            <w:tcW w:w="8505"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A39C20A" w14:textId="20DF02F5" w:rsidR="0076639D" w:rsidRPr="006F59DD" w:rsidRDefault="002272A8" w:rsidP="006F59DD">
            <w:pPr>
              <w:rPr>
                <w:iCs/>
              </w:rPr>
            </w:pPr>
            <w:r>
              <w:rPr>
                <w:iCs/>
              </w:rPr>
              <w:t xml:space="preserve">Ved </w:t>
            </w:r>
            <w:proofErr w:type="spellStart"/>
            <w:r>
              <w:rPr>
                <w:iCs/>
              </w:rPr>
              <w:t>deploy</w:t>
            </w:r>
            <w:proofErr w:type="spellEnd"/>
            <w:r>
              <w:rPr>
                <w:iCs/>
              </w:rPr>
              <w:t xml:space="preserve"> af denne ændring, skal k</w:t>
            </w:r>
            <w:r w:rsidR="0006048B">
              <w:rPr>
                <w:iCs/>
              </w:rPr>
              <w:t xml:space="preserve">onfigurationen angivet i </w:t>
            </w:r>
            <w:proofErr w:type="spellStart"/>
            <w:r w:rsidR="0006048B">
              <w:rPr>
                <w:iCs/>
              </w:rPr>
              <w:t>YdelseListeHentOutputRegler</w:t>
            </w:r>
            <w:proofErr w:type="spellEnd"/>
            <w:r w:rsidR="0006048B">
              <w:rPr>
                <w:iCs/>
              </w:rPr>
              <w:t xml:space="preserve"> sættes således</w:t>
            </w:r>
            <w:r w:rsidR="00820CE5">
              <w:rPr>
                <w:iCs/>
              </w:rPr>
              <w:t>,</w:t>
            </w:r>
            <w:r w:rsidR="0006048B">
              <w:rPr>
                <w:iCs/>
              </w:rPr>
              <w:t xml:space="preserve"> at dispositionsdato returneres for forespørgsler i henhold til §8.2, men ikke for forespørgsler i henhold til §8.1.</w:t>
            </w:r>
          </w:p>
        </w:tc>
      </w:tr>
      <w:tr w:rsidR="0076639D" w14:paraId="44842830" w14:textId="77777777" w:rsidTr="008C5C5A">
        <w:trPr>
          <w:trHeight w:hRule="exact" w:val="767"/>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982C7" w14:textId="77777777" w:rsidR="0076639D" w:rsidRPr="00820CE5" w:rsidRDefault="0076639D" w:rsidP="00DC58E6">
            <w:pPr>
              <w:spacing w:after="0"/>
              <w:rPr>
                <w:iCs/>
              </w:rPr>
            </w:pPr>
            <w:r w:rsidRPr="00820CE5">
              <w:rPr>
                <w:iCs/>
              </w:rPr>
              <w:t>&lt;AK-01&gt;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ADCC5" w14:textId="69DB2312" w:rsidR="0076639D" w:rsidRPr="00820CE5" w:rsidRDefault="002272A8" w:rsidP="00DC58E6">
            <w:pPr>
              <w:spacing w:after="0"/>
              <w:rPr>
                <w:iCs/>
              </w:rPr>
            </w:pPr>
            <w:r w:rsidRPr="00820CE5">
              <w:rPr>
                <w:iCs/>
              </w:rPr>
              <w:t xml:space="preserve">Ved </w:t>
            </w:r>
            <w:r w:rsidR="002A1D67" w:rsidRPr="00820CE5">
              <w:rPr>
                <w:iCs/>
              </w:rPr>
              <w:t>forespørgsler i henhold til §8.</w:t>
            </w:r>
            <w:r w:rsidR="00820CE5" w:rsidRPr="00820CE5">
              <w:rPr>
                <w:iCs/>
              </w:rPr>
              <w:t xml:space="preserve">1 </w:t>
            </w:r>
            <w:r w:rsidR="002A1D67" w:rsidRPr="00820CE5">
              <w:rPr>
                <w:iCs/>
              </w:rPr>
              <w:t>returne</w:t>
            </w:r>
            <w:r w:rsidR="0004329A" w:rsidRPr="00820CE5">
              <w:rPr>
                <w:iCs/>
              </w:rPr>
              <w:t xml:space="preserve">res </w:t>
            </w:r>
            <w:r w:rsidR="009D2CDD" w:rsidRPr="00820CE5">
              <w:rPr>
                <w:iCs/>
              </w:rPr>
              <w:t>dispo</w:t>
            </w:r>
            <w:r w:rsidR="00820CE5" w:rsidRPr="00820CE5">
              <w:rPr>
                <w:iCs/>
              </w:rPr>
              <w:t>sitionsdato for den økonomiske effektuering IKKE.</w:t>
            </w:r>
          </w:p>
        </w:tc>
      </w:tr>
      <w:tr w:rsidR="00820CE5" w14:paraId="0048B556" w14:textId="77777777" w:rsidTr="00DC58E6">
        <w:trPr>
          <w:trHeight w:val="588"/>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6A33D" w14:textId="77777777" w:rsidR="00820CE5" w:rsidRPr="00820CE5" w:rsidRDefault="00820CE5" w:rsidP="00820CE5">
            <w:pPr>
              <w:spacing w:after="0"/>
              <w:rPr>
                <w:iCs/>
              </w:rPr>
            </w:pPr>
            <w:r w:rsidRPr="00820CE5">
              <w:rPr>
                <w:iCs/>
              </w:rPr>
              <w:t>&lt;AK-02&gt;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120EC" w14:textId="370386DF" w:rsidR="00820CE5" w:rsidRPr="00820CE5" w:rsidRDefault="00820CE5" w:rsidP="00820CE5">
            <w:pPr>
              <w:spacing w:after="0"/>
              <w:rPr>
                <w:iCs/>
              </w:rPr>
            </w:pPr>
            <w:r w:rsidRPr="00820CE5">
              <w:rPr>
                <w:iCs/>
              </w:rPr>
              <w:t>Ved forespørgsler i henhold til §8.2 returneres dispositionsdato for den økonomiske effektuering.</w:t>
            </w:r>
          </w:p>
        </w:tc>
      </w:tr>
    </w:tbl>
    <w:p w14:paraId="3A871247" w14:textId="77777777" w:rsidR="0076639D" w:rsidRDefault="0076639D" w:rsidP="00013EE0"/>
    <w:tbl>
      <w:tblPr>
        <w:tblW w:w="9776" w:type="dxa"/>
        <w:tblLayout w:type="fixed"/>
        <w:tblCellMar>
          <w:left w:w="10" w:type="dxa"/>
          <w:right w:w="10" w:type="dxa"/>
        </w:tblCellMar>
        <w:tblLook w:val="0000" w:firstRow="0" w:lastRow="0" w:firstColumn="0" w:lastColumn="0" w:noHBand="0" w:noVBand="0"/>
      </w:tblPr>
      <w:tblGrid>
        <w:gridCol w:w="1271"/>
        <w:gridCol w:w="8505"/>
      </w:tblGrid>
      <w:tr w:rsidR="0013674E" w14:paraId="7BEC6D2A" w14:textId="77777777" w:rsidTr="003B518A">
        <w:trPr>
          <w:trHeight w:val="293"/>
          <w:tblHeader/>
        </w:trPr>
        <w:tc>
          <w:tcPr>
            <w:tcW w:w="127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0" w:type="dxa"/>
              <w:left w:w="108" w:type="dxa"/>
              <w:bottom w:w="0" w:type="dxa"/>
              <w:right w:w="108" w:type="dxa"/>
            </w:tcMar>
          </w:tcPr>
          <w:p w14:paraId="7A778636" w14:textId="77777777" w:rsidR="0013674E" w:rsidRPr="00820CE5" w:rsidRDefault="0013674E" w:rsidP="003B518A">
            <w:pPr>
              <w:spacing w:after="0"/>
              <w:rPr>
                <w:iCs/>
              </w:rPr>
            </w:pPr>
            <w:r w:rsidRPr="00820CE5">
              <w:rPr>
                <w:iCs/>
              </w:rPr>
              <w:t>ID</w:t>
            </w:r>
          </w:p>
          <w:p w14:paraId="5664C13F" w14:textId="77777777" w:rsidR="0013674E" w:rsidRPr="00820CE5" w:rsidRDefault="0013674E" w:rsidP="003B518A">
            <w:pPr>
              <w:spacing w:after="0"/>
              <w:rPr>
                <w:iCs/>
              </w:rPr>
            </w:pPr>
          </w:p>
        </w:tc>
        <w:tc>
          <w:tcPr>
            <w:tcW w:w="850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0" w:type="dxa"/>
              <w:left w:w="108" w:type="dxa"/>
              <w:bottom w:w="0" w:type="dxa"/>
              <w:right w:w="108" w:type="dxa"/>
            </w:tcMar>
          </w:tcPr>
          <w:p w14:paraId="725682FF" w14:textId="77777777" w:rsidR="0013674E" w:rsidRPr="00820CE5" w:rsidRDefault="0013674E" w:rsidP="003B518A">
            <w:pPr>
              <w:spacing w:after="0"/>
              <w:rPr>
                <w:iCs/>
              </w:rPr>
            </w:pPr>
            <w:r w:rsidRPr="00820CE5">
              <w:rPr>
                <w:iCs/>
              </w:rPr>
              <w:t>Kravbeskrivelse med acceptkriterier</w:t>
            </w:r>
          </w:p>
        </w:tc>
      </w:tr>
      <w:tr w:rsidR="0013674E" w14:paraId="4A1CC184" w14:textId="77777777" w:rsidTr="003B518A">
        <w:trPr>
          <w:trHeight w:val="778"/>
        </w:trPr>
        <w:tc>
          <w:tcPr>
            <w:tcW w:w="1271"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24E044" w14:textId="30921A3D" w:rsidR="0013674E" w:rsidRPr="00820CE5" w:rsidRDefault="0013674E" w:rsidP="003B518A">
            <w:pPr>
              <w:rPr>
                <w:iCs/>
              </w:rPr>
            </w:pPr>
            <w:r w:rsidRPr="00820CE5">
              <w:rPr>
                <w:iCs/>
              </w:rPr>
              <w:t>&lt;FK-0</w:t>
            </w:r>
            <w:r>
              <w:rPr>
                <w:iCs/>
              </w:rPr>
              <w:t>3</w:t>
            </w:r>
            <w:r w:rsidRPr="00820CE5">
              <w:rPr>
                <w:iCs/>
              </w:rPr>
              <w:t>&gt;</w:t>
            </w:r>
          </w:p>
        </w:tc>
        <w:tc>
          <w:tcPr>
            <w:tcW w:w="8505"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9BC5BDA" w14:textId="547F0D48" w:rsidR="0013674E" w:rsidRPr="006F59DD" w:rsidRDefault="0013674E" w:rsidP="003B518A">
            <w:pPr>
              <w:rPr>
                <w:iCs/>
              </w:rPr>
            </w:pPr>
            <w:r w:rsidRPr="0013674E">
              <w:rPr>
                <w:iCs/>
              </w:rPr>
              <w:t xml:space="preserve">Der kan udvides med en optionel parameter på kaldet, så det er muligt at afgrænse på Dispositionsdato. </w:t>
            </w:r>
          </w:p>
        </w:tc>
      </w:tr>
      <w:tr w:rsidR="0013674E" w14:paraId="3A4D26A3" w14:textId="77777777" w:rsidTr="003B518A">
        <w:trPr>
          <w:trHeight w:hRule="exact" w:val="767"/>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8C097" w14:textId="77777777" w:rsidR="0013674E" w:rsidRPr="00820CE5" w:rsidRDefault="0013674E" w:rsidP="003B518A">
            <w:pPr>
              <w:spacing w:after="0"/>
              <w:rPr>
                <w:iCs/>
              </w:rPr>
            </w:pPr>
            <w:r w:rsidRPr="00820CE5">
              <w:rPr>
                <w:iCs/>
              </w:rPr>
              <w:t>&lt;AK-01&gt;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14051" w14:textId="782979D6" w:rsidR="0013674E" w:rsidRPr="00820CE5" w:rsidRDefault="0013674E" w:rsidP="003B518A">
            <w:pPr>
              <w:spacing w:after="0"/>
              <w:rPr>
                <w:iCs/>
              </w:rPr>
            </w:pPr>
            <w:r>
              <w:rPr>
                <w:iCs/>
              </w:rPr>
              <w:t>Det er muligt at afgrænse søgninger på Dispositionsdato.</w:t>
            </w:r>
          </w:p>
        </w:tc>
      </w:tr>
    </w:tbl>
    <w:p w14:paraId="6291DCBB" w14:textId="77777777" w:rsidR="0013674E" w:rsidRDefault="0013674E" w:rsidP="00013EE0"/>
    <w:p w14:paraId="1E9729D6" w14:textId="07AE29EA" w:rsidR="00484471" w:rsidRPr="00340425" w:rsidRDefault="00013EE0" w:rsidP="00340425">
      <w:pPr>
        <w:pStyle w:val="Heading2"/>
        <w:tabs>
          <w:tab w:val="clear" w:pos="1134"/>
          <w:tab w:val="num" w:pos="397"/>
        </w:tabs>
        <w:ind w:left="397" w:hanging="397"/>
      </w:pPr>
      <w:r>
        <w:t>Non-Funktionelle krav</w:t>
      </w:r>
      <w:r w:rsidR="00FE40F8">
        <w:t xml:space="preserve"> og Acceptkriterier</w:t>
      </w:r>
    </w:p>
    <w:tbl>
      <w:tblPr>
        <w:tblW w:w="9776" w:type="dxa"/>
        <w:tblLayout w:type="fixed"/>
        <w:tblCellMar>
          <w:left w:w="10" w:type="dxa"/>
          <w:right w:w="10" w:type="dxa"/>
        </w:tblCellMar>
        <w:tblLook w:val="0000" w:firstRow="0" w:lastRow="0" w:firstColumn="0" w:lastColumn="0" w:noHBand="0" w:noVBand="0"/>
      </w:tblPr>
      <w:tblGrid>
        <w:gridCol w:w="1271"/>
        <w:gridCol w:w="8505"/>
      </w:tblGrid>
      <w:tr w:rsidR="00ED052B" w14:paraId="574D7E73" w14:textId="77777777" w:rsidTr="005E1BE2">
        <w:trPr>
          <w:trHeight w:val="416"/>
          <w:tblHeader/>
        </w:trPr>
        <w:tc>
          <w:tcPr>
            <w:tcW w:w="127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0" w:type="dxa"/>
              <w:left w:w="108" w:type="dxa"/>
              <w:bottom w:w="0" w:type="dxa"/>
              <w:right w:w="108" w:type="dxa"/>
            </w:tcMar>
          </w:tcPr>
          <w:p w14:paraId="212F1994" w14:textId="70EA88A4" w:rsidR="00ED052B" w:rsidRPr="009402B2" w:rsidRDefault="00ED052B" w:rsidP="00DC58E6">
            <w:pPr>
              <w:spacing w:after="0"/>
              <w:rPr>
                <w:iCs/>
              </w:rPr>
            </w:pPr>
          </w:p>
          <w:p w14:paraId="26F504B4" w14:textId="77777777" w:rsidR="00ED052B" w:rsidRPr="009402B2" w:rsidRDefault="00ED052B" w:rsidP="00DC58E6">
            <w:pPr>
              <w:spacing w:after="0"/>
              <w:rPr>
                <w:iCs/>
              </w:rPr>
            </w:pPr>
          </w:p>
        </w:tc>
        <w:tc>
          <w:tcPr>
            <w:tcW w:w="850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0" w:type="dxa"/>
              <w:left w:w="108" w:type="dxa"/>
              <w:bottom w:w="0" w:type="dxa"/>
              <w:right w:w="108" w:type="dxa"/>
            </w:tcMar>
          </w:tcPr>
          <w:p w14:paraId="20C2413D" w14:textId="77777777" w:rsidR="00ED052B" w:rsidRPr="009402B2" w:rsidRDefault="00ED052B" w:rsidP="00DC58E6">
            <w:pPr>
              <w:spacing w:after="0"/>
              <w:rPr>
                <w:iCs/>
              </w:rPr>
            </w:pPr>
            <w:r w:rsidRPr="009402B2">
              <w:rPr>
                <w:iCs/>
              </w:rPr>
              <w:t>Kravbeskrivelse med acceptkriterier</w:t>
            </w:r>
          </w:p>
        </w:tc>
      </w:tr>
      <w:tr w:rsidR="00ED052B" w14:paraId="0435E55A" w14:textId="77777777" w:rsidTr="00637E29">
        <w:trPr>
          <w:trHeight w:val="489"/>
        </w:trPr>
        <w:tc>
          <w:tcPr>
            <w:tcW w:w="1271"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2F8F1F2" w14:textId="1B5A8736" w:rsidR="00ED052B" w:rsidRPr="009402B2" w:rsidRDefault="005E1BE2" w:rsidP="009402B2">
            <w:pPr>
              <w:spacing w:after="0"/>
              <w:rPr>
                <w:iCs/>
              </w:rPr>
            </w:pPr>
            <w:r w:rsidRPr="009402B2">
              <w:rPr>
                <w:iCs/>
              </w:rPr>
              <w:t>&lt;NK-</w:t>
            </w:r>
            <w:r w:rsidR="0076639D" w:rsidRPr="009402B2">
              <w:rPr>
                <w:iCs/>
              </w:rPr>
              <w:t>01</w:t>
            </w:r>
            <w:r w:rsidRPr="009402B2">
              <w:rPr>
                <w:iCs/>
              </w:rPr>
              <w:t>&gt;</w:t>
            </w:r>
          </w:p>
        </w:tc>
        <w:tc>
          <w:tcPr>
            <w:tcW w:w="8505"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366A788" w14:textId="7D5E0D45" w:rsidR="00ED052B" w:rsidRPr="009402B2" w:rsidRDefault="00D4262F" w:rsidP="009402B2">
            <w:pPr>
              <w:spacing w:after="0"/>
              <w:rPr>
                <w:iCs/>
              </w:rPr>
            </w:pPr>
            <w:r>
              <w:rPr>
                <w:iCs/>
              </w:rPr>
              <w:t xml:space="preserve">Rettelsen implementeres i en ny </w:t>
            </w:r>
            <w:r w:rsidR="00DE22C9">
              <w:rPr>
                <w:iCs/>
              </w:rPr>
              <w:t>majorversion</w:t>
            </w:r>
            <w:r w:rsidR="00637E29">
              <w:rPr>
                <w:iCs/>
              </w:rPr>
              <w:t xml:space="preserve">, </w:t>
            </w:r>
            <w:proofErr w:type="spellStart"/>
            <w:r w:rsidR="006563E8">
              <w:rPr>
                <w:iCs/>
              </w:rPr>
              <w:t>YdelseListeHentUDKKomm</w:t>
            </w:r>
            <w:r w:rsidR="005479BA">
              <w:rPr>
                <w:iCs/>
              </w:rPr>
              <w:t>une</w:t>
            </w:r>
            <w:proofErr w:type="spellEnd"/>
            <w:r w:rsidR="005479BA">
              <w:rPr>
                <w:iCs/>
              </w:rPr>
              <w:t xml:space="preserve"> </w:t>
            </w:r>
            <w:r w:rsidR="00DE22C9">
              <w:rPr>
                <w:iCs/>
              </w:rPr>
              <w:t>2.0</w:t>
            </w:r>
          </w:p>
        </w:tc>
      </w:tr>
      <w:tr w:rsidR="0076639D" w14:paraId="6DEBB28B" w14:textId="77777777" w:rsidTr="00637E29">
        <w:trPr>
          <w:trHeight w:val="41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E88B4" w14:textId="77777777" w:rsidR="0076639D" w:rsidRPr="009402B2" w:rsidRDefault="0076639D" w:rsidP="0076639D">
            <w:pPr>
              <w:spacing w:after="0"/>
              <w:rPr>
                <w:iCs/>
              </w:rPr>
            </w:pPr>
            <w:r w:rsidRPr="009402B2">
              <w:rPr>
                <w:iCs/>
              </w:rPr>
              <w:t>&lt;AK-01&gt;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F3E73" w14:textId="0327A038" w:rsidR="0076639D" w:rsidRPr="009402B2" w:rsidRDefault="005479BA" w:rsidP="0076639D">
            <w:pPr>
              <w:spacing w:after="0"/>
              <w:rPr>
                <w:iCs/>
              </w:rPr>
            </w:pPr>
            <w:r w:rsidRPr="009402B2">
              <w:rPr>
                <w:iCs/>
              </w:rPr>
              <w:t xml:space="preserve">Rettelsen påvirker ikke den eksisterende version </w:t>
            </w:r>
            <w:proofErr w:type="spellStart"/>
            <w:r>
              <w:rPr>
                <w:iCs/>
              </w:rPr>
              <w:t>YdelseListeHentUDKKommune</w:t>
            </w:r>
            <w:proofErr w:type="spellEnd"/>
            <w:r>
              <w:rPr>
                <w:iCs/>
              </w:rPr>
              <w:t xml:space="preserve"> 1.0</w:t>
            </w:r>
          </w:p>
        </w:tc>
      </w:tr>
      <w:tr w:rsidR="0076639D" w14:paraId="1815DD7F" w14:textId="77777777" w:rsidTr="00DC58E6">
        <w:trPr>
          <w:trHeight w:val="588"/>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D6693" w14:textId="77777777" w:rsidR="0076639D" w:rsidRPr="009402B2" w:rsidRDefault="0076639D" w:rsidP="0076639D">
            <w:pPr>
              <w:spacing w:after="0"/>
              <w:rPr>
                <w:iCs/>
              </w:rPr>
            </w:pPr>
            <w:r w:rsidRPr="009402B2">
              <w:rPr>
                <w:iCs/>
              </w:rPr>
              <w:t>&lt;AK-02&gt;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717F6" w14:textId="77777777" w:rsidR="0076639D" w:rsidRPr="009402B2" w:rsidRDefault="005479BA" w:rsidP="0076639D">
            <w:pPr>
              <w:spacing w:after="0"/>
              <w:rPr>
                <w:iCs/>
              </w:rPr>
            </w:pPr>
            <w:r w:rsidRPr="009402B2">
              <w:rPr>
                <w:iCs/>
              </w:rPr>
              <w:t>Servicens endepunkt</w:t>
            </w:r>
            <w:r w:rsidR="00066BEF" w:rsidRPr="009402B2">
              <w:rPr>
                <w:iCs/>
              </w:rPr>
              <w:t>er er:</w:t>
            </w:r>
          </w:p>
          <w:p w14:paraId="4045E66E" w14:textId="7F7733A1" w:rsidR="00066BEF" w:rsidRPr="009402B2" w:rsidRDefault="00066BEF" w:rsidP="0076639D">
            <w:pPr>
              <w:spacing w:after="0"/>
              <w:rPr>
                <w:iCs/>
              </w:rPr>
            </w:pPr>
            <w:r w:rsidRPr="00837BDD">
              <w:rPr>
                <w:iCs/>
                <w:u w:val="single"/>
              </w:rPr>
              <w:t>Produktion</w:t>
            </w:r>
            <w:r w:rsidRPr="009402B2">
              <w:rPr>
                <w:iCs/>
              </w:rPr>
              <w:t xml:space="preserve">: </w:t>
            </w:r>
            <w:r w:rsidR="002A4A5C" w:rsidRPr="009402B2">
              <w:rPr>
                <w:iCs/>
              </w:rPr>
              <w:t>https://ydelsesindeks.stoettesystemerne.dk/ydelselistehentudkkommune/2</w:t>
            </w:r>
          </w:p>
          <w:p w14:paraId="16C4D46B" w14:textId="09987E32" w:rsidR="009402B2" w:rsidRPr="009402B2" w:rsidRDefault="009402B2" w:rsidP="009402B2">
            <w:pPr>
              <w:rPr>
                <w:iCs/>
              </w:rPr>
            </w:pPr>
            <w:r w:rsidRPr="00837BDD">
              <w:rPr>
                <w:iCs/>
                <w:u w:val="single"/>
              </w:rPr>
              <w:t>Ekstern Test</w:t>
            </w:r>
            <w:r w:rsidRPr="009402B2">
              <w:rPr>
                <w:iCs/>
              </w:rPr>
              <w:t>: https://ydelsesindeks.eksterntest-stoettesystemerne.dk/ydelselistehentudkkommune/2</w:t>
            </w:r>
          </w:p>
        </w:tc>
      </w:tr>
      <w:tr w:rsidR="0076639D" w14:paraId="05306438" w14:textId="77777777" w:rsidTr="00DC58E6">
        <w:trPr>
          <w:trHeight w:val="588"/>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F15B3" w14:textId="7DC46D9B" w:rsidR="0076639D" w:rsidRPr="009402B2" w:rsidRDefault="0076639D" w:rsidP="0076639D">
            <w:pPr>
              <w:spacing w:after="0"/>
              <w:rPr>
                <w:iCs/>
              </w:rPr>
            </w:pPr>
            <w:r w:rsidRPr="009402B2">
              <w:rPr>
                <w:iCs/>
              </w:rPr>
              <w:lastRenderedPageBreak/>
              <w:t>&lt;AK-</w:t>
            </w:r>
            <w:r w:rsidR="001B1C95">
              <w:rPr>
                <w:iCs/>
              </w:rPr>
              <w:t>0</w:t>
            </w:r>
            <w:r w:rsidR="00680BD1">
              <w:rPr>
                <w:iCs/>
              </w:rPr>
              <w:t>3</w:t>
            </w:r>
            <w:r w:rsidRPr="009402B2">
              <w:rPr>
                <w:iCs/>
              </w:rPr>
              <w:t>&gt;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276468" w14:textId="5D27233D" w:rsidR="00C72484" w:rsidRDefault="00693B14" w:rsidP="0076639D">
            <w:pPr>
              <w:spacing w:after="0"/>
              <w:rPr>
                <w:iCs/>
              </w:rPr>
            </w:pPr>
            <w:r>
              <w:rPr>
                <w:iCs/>
              </w:rPr>
              <w:t xml:space="preserve">Servicen implementeres på det eksisterende </w:t>
            </w:r>
            <w:proofErr w:type="spellStart"/>
            <w:r>
              <w:rPr>
                <w:iCs/>
              </w:rPr>
              <w:t>entityID</w:t>
            </w:r>
            <w:proofErr w:type="spellEnd"/>
            <w:r>
              <w:rPr>
                <w:iCs/>
              </w:rPr>
              <w:t>:</w:t>
            </w:r>
          </w:p>
          <w:p w14:paraId="1E502F39" w14:textId="3CE10A34" w:rsidR="008F77BE" w:rsidRPr="009402B2" w:rsidRDefault="008F77BE" w:rsidP="0076639D">
            <w:pPr>
              <w:spacing w:after="0"/>
              <w:rPr>
                <w:iCs/>
              </w:rPr>
            </w:pPr>
            <w:r w:rsidRPr="00C72484">
              <w:rPr>
                <w:iCs/>
              </w:rPr>
              <w:t>http://entityid.kombit.dk/service/ydelselistehentudkkommune/1</w:t>
            </w:r>
          </w:p>
        </w:tc>
      </w:tr>
    </w:tbl>
    <w:p w14:paraId="7A58FA99" w14:textId="4EC611A7" w:rsidR="00013EE0" w:rsidRDefault="00013EE0" w:rsidP="00013EE0"/>
    <w:p w14:paraId="1FA0009F" w14:textId="77777777" w:rsidR="00947C83" w:rsidRDefault="00947C83" w:rsidP="00013EE0"/>
    <w:tbl>
      <w:tblPr>
        <w:tblW w:w="9776" w:type="dxa"/>
        <w:tblLayout w:type="fixed"/>
        <w:tblCellMar>
          <w:left w:w="10" w:type="dxa"/>
          <w:right w:w="10" w:type="dxa"/>
        </w:tblCellMar>
        <w:tblLook w:val="0000" w:firstRow="0" w:lastRow="0" w:firstColumn="0" w:lastColumn="0" w:noHBand="0" w:noVBand="0"/>
      </w:tblPr>
      <w:tblGrid>
        <w:gridCol w:w="1271"/>
        <w:gridCol w:w="8505"/>
      </w:tblGrid>
      <w:tr w:rsidR="0076639D" w14:paraId="48BA8CB5" w14:textId="77777777" w:rsidTr="00DC58E6">
        <w:trPr>
          <w:trHeight w:val="416"/>
          <w:tblHeader/>
        </w:trPr>
        <w:tc>
          <w:tcPr>
            <w:tcW w:w="127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0" w:type="dxa"/>
              <w:left w:w="108" w:type="dxa"/>
              <w:bottom w:w="0" w:type="dxa"/>
              <w:right w:w="108" w:type="dxa"/>
            </w:tcMar>
          </w:tcPr>
          <w:p w14:paraId="4322F108" w14:textId="77777777" w:rsidR="0076639D" w:rsidRDefault="0076639D" w:rsidP="00DC58E6">
            <w:pPr>
              <w:spacing w:after="0"/>
              <w:rPr>
                <w:rFonts w:ascii="Arial" w:hAnsi="Arial" w:cs="Arial"/>
                <w:bCs/>
                <w:sz w:val="20"/>
                <w:szCs w:val="20"/>
                <w:lang w:eastAsia="da-DK"/>
              </w:rPr>
            </w:pPr>
          </w:p>
          <w:p w14:paraId="2E858AC3" w14:textId="77777777" w:rsidR="0076639D" w:rsidRDefault="0076639D" w:rsidP="00DC58E6">
            <w:pPr>
              <w:spacing w:after="0"/>
              <w:rPr>
                <w:rFonts w:ascii="Arial" w:hAnsi="Arial" w:cs="Arial"/>
                <w:bCs/>
                <w:sz w:val="20"/>
                <w:szCs w:val="20"/>
                <w:lang w:eastAsia="da-DK"/>
              </w:rPr>
            </w:pPr>
          </w:p>
        </w:tc>
        <w:tc>
          <w:tcPr>
            <w:tcW w:w="850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0" w:type="dxa"/>
              <w:left w:w="108" w:type="dxa"/>
              <w:bottom w:w="0" w:type="dxa"/>
              <w:right w:w="108" w:type="dxa"/>
            </w:tcMar>
          </w:tcPr>
          <w:p w14:paraId="54291FEC" w14:textId="77777777" w:rsidR="0076639D" w:rsidRDefault="0076639D" w:rsidP="00DC58E6">
            <w:pPr>
              <w:spacing w:after="0"/>
              <w:rPr>
                <w:rFonts w:ascii="Arial" w:hAnsi="Arial" w:cs="Arial"/>
                <w:bCs/>
                <w:sz w:val="20"/>
                <w:szCs w:val="20"/>
                <w:lang w:eastAsia="da-DK"/>
              </w:rPr>
            </w:pPr>
            <w:r>
              <w:rPr>
                <w:rFonts w:ascii="Arial" w:hAnsi="Arial" w:cs="Arial"/>
                <w:bCs/>
                <w:sz w:val="20"/>
                <w:szCs w:val="20"/>
                <w:lang w:eastAsia="da-DK"/>
              </w:rPr>
              <w:t>Kravbeskrivelse med acceptkriterier</w:t>
            </w:r>
          </w:p>
        </w:tc>
      </w:tr>
      <w:tr w:rsidR="0076639D" w14:paraId="7AE1498A" w14:textId="77777777" w:rsidTr="00947C83">
        <w:trPr>
          <w:trHeight w:val="640"/>
        </w:trPr>
        <w:tc>
          <w:tcPr>
            <w:tcW w:w="1271"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B4CBC7" w14:textId="206DB66E" w:rsidR="0076639D" w:rsidRDefault="0076639D" w:rsidP="00DC58E6">
            <w:pPr>
              <w:pStyle w:val="Krav-nummer"/>
              <w:numPr>
                <w:ilvl w:val="0"/>
                <w:numId w:val="0"/>
              </w:numPr>
              <w:ind w:left="360" w:hanging="360"/>
              <w:rPr>
                <w:sz w:val="20"/>
                <w:szCs w:val="20"/>
                <w:lang w:eastAsia="da-DK"/>
              </w:rPr>
            </w:pPr>
            <w:r>
              <w:rPr>
                <w:sz w:val="20"/>
                <w:szCs w:val="20"/>
                <w:lang w:eastAsia="da-DK"/>
              </w:rPr>
              <w:t>&lt;NK-</w:t>
            </w:r>
            <w:r w:rsidR="00837BDD">
              <w:rPr>
                <w:sz w:val="20"/>
                <w:szCs w:val="20"/>
                <w:lang w:eastAsia="da-DK"/>
              </w:rPr>
              <w:t>02</w:t>
            </w:r>
            <w:r>
              <w:rPr>
                <w:sz w:val="20"/>
                <w:szCs w:val="20"/>
                <w:lang w:eastAsia="da-DK"/>
              </w:rPr>
              <w:t>&gt;</w:t>
            </w:r>
          </w:p>
        </w:tc>
        <w:tc>
          <w:tcPr>
            <w:tcW w:w="8505"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DFA6AD5" w14:textId="599AE3F9" w:rsidR="0076639D" w:rsidRPr="0048220D" w:rsidRDefault="0048220D" w:rsidP="0048220D">
            <w:r w:rsidRPr="00CB2452">
              <w:t>Service</w:t>
            </w:r>
            <w:r>
              <w:t xml:space="preserve">n </w:t>
            </w:r>
            <w:proofErr w:type="spellStart"/>
            <w:r w:rsidR="00342CA5">
              <w:rPr>
                <w:iCs/>
              </w:rPr>
              <w:t>YdelseListeHentUDKKommune</w:t>
            </w:r>
            <w:proofErr w:type="spellEnd"/>
            <w:r w:rsidR="00342CA5">
              <w:rPr>
                <w:iCs/>
              </w:rPr>
              <w:t xml:space="preserve"> </w:t>
            </w:r>
            <w:r w:rsidRPr="00CB2452">
              <w:t xml:space="preserve">udvikles efter </w:t>
            </w:r>
            <w:proofErr w:type="spellStart"/>
            <w:r w:rsidRPr="00CB2452">
              <w:t>Contract</w:t>
            </w:r>
            <w:proofErr w:type="spellEnd"/>
            <w:r w:rsidRPr="00CB2452">
              <w:t xml:space="preserve"> </w:t>
            </w:r>
            <w:proofErr w:type="spellStart"/>
            <w:r w:rsidRPr="00CB2452">
              <w:t>first</w:t>
            </w:r>
            <w:proofErr w:type="spellEnd"/>
            <w:r w:rsidRPr="00CB2452">
              <w:t xml:space="preserve"> princippet</w:t>
            </w:r>
            <w:r w:rsidR="00D72775">
              <w:t xml:space="preserve">. </w:t>
            </w:r>
          </w:p>
        </w:tc>
      </w:tr>
      <w:tr w:rsidR="0076639D" w14:paraId="759FF5D9" w14:textId="77777777" w:rsidTr="00DC58E6">
        <w:trPr>
          <w:trHeight w:val="588"/>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F1D02" w14:textId="77777777" w:rsidR="0076639D" w:rsidRPr="0076639D" w:rsidRDefault="0076639D" w:rsidP="00DC58E6">
            <w:pPr>
              <w:spacing w:after="0"/>
              <w:rPr>
                <w:rFonts w:ascii="Arial" w:hAnsi="Arial" w:cs="Arial"/>
                <w:sz w:val="20"/>
                <w:szCs w:val="20"/>
                <w:lang w:eastAsia="da-DK"/>
              </w:rPr>
            </w:pPr>
            <w:r w:rsidRPr="0076639D">
              <w:rPr>
                <w:rFonts w:ascii="Arial" w:hAnsi="Arial" w:cs="Arial"/>
                <w:sz w:val="20"/>
                <w:szCs w:val="20"/>
                <w:lang w:eastAsia="da-DK"/>
              </w:rPr>
              <w:t>&lt;AK-01&gt;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8A287" w14:textId="2B64442F" w:rsidR="0076639D" w:rsidRDefault="008C5C5A" w:rsidP="00DC58E6">
            <w:pPr>
              <w:spacing w:after="0"/>
              <w:rPr>
                <w:sz w:val="18"/>
                <w:szCs w:val="20"/>
                <w:lang w:eastAsia="da-DK"/>
              </w:rPr>
            </w:pPr>
            <w:r>
              <w:t>S</w:t>
            </w:r>
            <w:r w:rsidRPr="00CB2452">
              <w:t>ervice</w:t>
            </w:r>
            <w:r>
              <w:t>n</w:t>
            </w:r>
            <w:r w:rsidRPr="00CB2452">
              <w:t xml:space="preserve"> udvikles ud fra de tekniske specifikation</w:t>
            </w:r>
            <w:r>
              <w:t>er</w:t>
            </w:r>
            <w:r w:rsidRPr="00CB2452">
              <w:t xml:space="preserve"> KOMBIT leverer</w:t>
            </w:r>
          </w:p>
        </w:tc>
      </w:tr>
    </w:tbl>
    <w:p w14:paraId="6DFDF813" w14:textId="77777777" w:rsidR="0076639D" w:rsidRDefault="0076639D" w:rsidP="00013EE0"/>
    <w:p w14:paraId="0EF4A076" w14:textId="4C818A5C" w:rsidR="00013EE0" w:rsidRDefault="00013EE0" w:rsidP="005953AC">
      <w:pPr>
        <w:pStyle w:val="Heading2"/>
        <w:tabs>
          <w:tab w:val="clear" w:pos="1134"/>
          <w:tab w:val="num" w:pos="397"/>
        </w:tabs>
        <w:ind w:left="397" w:hanging="397"/>
      </w:pPr>
      <w:r>
        <w:t>Testkrav</w:t>
      </w:r>
    </w:p>
    <w:p w14:paraId="6072CD1F" w14:textId="0A3AC2AF" w:rsidR="006614D8" w:rsidRPr="008C5C5A" w:rsidRDefault="008C5C5A" w:rsidP="006614D8">
      <w:pPr>
        <w:spacing w:after="200" w:line="276" w:lineRule="auto"/>
        <w:rPr>
          <w:iCs/>
        </w:rPr>
      </w:pPr>
      <w:r w:rsidRPr="008C5C5A">
        <w:rPr>
          <w:iCs/>
        </w:rPr>
        <w:t>N/A</w:t>
      </w:r>
    </w:p>
    <w:p w14:paraId="75A17956" w14:textId="77777777" w:rsidR="0075641C" w:rsidRDefault="0075641C" w:rsidP="0004127B">
      <w:pPr>
        <w:pStyle w:val="Heading2"/>
        <w:tabs>
          <w:tab w:val="clear" w:pos="1134"/>
          <w:tab w:val="num" w:pos="397"/>
        </w:tabs>
        <w:ind w:left="397" w:hanging="397"/>
      </w:pPr>
      <w:r>
        <w:t>Krav til drift</w:t>
      </w:r>
    </w:p>
    <w:p w14:paraId="25AD4FA5" w14:textId="116F9109" w:rsidR="0075641C" w:rsidRPr="008C5C5A" w:rsidRDefault="008C5C5A" w:rsidP="008C5C5A">
      <w:pPr>
        <w:spacing w:after="200" w:line="276" w:lineRule="auto"/>
        <w:rPr>
          <w:iCs/>
        </w:rPr>
      </w:pPr>
      <w:r w:rsidRPr="008C5C5A">
        <w:rPr>
          <w:iCs/>
        </w:rPr>
        <w:t>N/A</w:t>
      </w:r>
    </w:p>
    <w:p w14:paraId="04D52B23" w14:textId="77777777" w:rsidR="0075641C" w:rsidRDefault="0075641C" w:rsidP="0004127B">
      <w:pPr>
        <w:pStyle w:val="Heading2"/>
        <w:tabs>
          <w:tab w:val="clear" w:pos="1134"/>
          <w:tab w:val="num" w:pos="397"/>
        </w:tabs>
        <w:ind w:left="397" w:hanging="397"/>
      </w:pPr>
      <w:bookmarkStart w:id="18" w:name="_Toc513114125"/>
      <w:r w:rsidRPr="00D007B9">
        <w:t xml:space="preserve">Krav til support / </w:t>
      </w:r>
      <w:proofErr w:type="spellStart"/>
      <w:r w:rsidRPr="00D007B9">
        <w:t>HelpDesk</w:t>
      </w:r>
      <w:bookmarkEnd w:id="18"/>
      <w:proofErr w:type="spellEnd"/>
    </w:p>
    <w:p w14:paraId="0D2BDA2D" w14:textId="77777777" w:rsidR="008C5C5A" w:rsidRPr="008C5C5A" w:rsidRDefault="008C5C5A" w:rsidP="008C5C5A">
      <w:pPr>
        <w:spacing w:after="200" w:line="276" w:lineRule="auto"/>
        <w:rPr>
          <w:iCs/>
        </w:rPr>
      </w:pPr>
      <w:bookmarkStart w:id="19" w:name="_Toc513114122"/>
      <w:r w:rsidRPr="008C5C5A">
        <w:rPr>
          <w:iCs/>
        </w:rPr>
        <w:t>N/A</w:t>
      </w:r>
    </w:p>
    <w:p w14:paraId="0A25B143" w14:textId="77777777" w:rsidR="004A771E" w:rsidRDefault="004A771E" w:rsidP="004A771E">
      <w:pPr>
        <w:pStyle w:val="Heading2"/>
        <w:tabs>
          <w:tab w:val="clear" w:pos="1134"/>
          <w:tab w:val="num" w:pos="397"/>
        </w:tabs>
        <w:ind w:left="397" w:hanging="397"/>
      </w:pPr>
      <w:r>
        <w:t>Krav til ibrugtagning</w:t>
      </w:r>
      <w:bookmarkEnd w:id="19"/>
    </w:p>
    <w:p w14:paraId="734786F7" w14:textId="77777777" w:rsidR="008C5C5A" w:rsidRPr="008C5C5A" w:rsidRDefault="008C5C5A" w:rsidP="008C5C5A">
      <w:pPr>
        <w:spacing w:after="200" w:line="276" w:lineRule="auto"/>
        <w:rPr>
          <w:iCs/>
        </w:rPr>
      </w:pPr>
      <w:r w:rsidRPr="008C5C5A">
        <w:rPr>
          <w:iCs/>
        </w:rPr>
        <w:t>N/A</w:t>
      </w:r>
    </w:p>
    <w:p w14:paraId="2929D084" w14:textId="39CBA642" w:rsidR="00013EE0" w:rsidRDefault="00013EE0" w:rsidP="005953AC">
      <w:pPr>
        <w:pStyle w:val="Heading2"/>
        <w:tabs>
          <w:tab w:val="clear" w:pos="1134"/>
          <w:tab w:val="num" w:pos="397"/>
        </w:tabs>
        <w:ind w:left="397" w:hanging="397"/>
      </w:pPr>
      <w:r>
        <w:t>Procesmodel</w:t>
      </w:r>
    </w:p>
    <w:p w14:paraId="42868BE9" w14:textId="77777777" w:rsidR="008C5C5A" w:rsidRPr="008C5C5A" w:rsidRDefault="008C5C5A" w:rsidP="008C5C5A">
      <w:pPr>
        <w:spacing w:after="200" w:line="276" w:lineRule="auto"/>
        <w:rPr>
          <w:iCs/>
        </w:rPr>
      </w:pPr>
      <w:r w:rsidRPr="008C5C5A">
        <w:rPr>
          <w:iCs/>
        </w:rPr>
        <w:t>N/A</w:t>
      </w:r>
    </w:p>
    <w:p w14:paraId="736A897D" w14:textId="288750FD" w:rsidR="00013EE0" w:rsidRPr="00013EE0" w:rsidRDefault="00FE40F8" w:rsidP="00CC798D">
      <w:pPr>
        <w:pStyle w:val="Heading2"/>
        <w:tabs>
          <w:tab w:val="clear" w:pos="1134"/>
          <w:tab w:val="num" w:pos="567"/>
        </w:tabs>
      </w:pPr>
      <w:r>
        <w:t xml:space="preserve">Tværgående </w:t>
      </w:r>
      <w:r w:rsidR="00013EE0">
        <w:t>Acceptkriterier</w:t>
      </w:r>
    </w:p>
    <w:p w14:paraId="5D76EE78" w14:textId="47084F60" w:rsidR="007A6C95" w:rsidRDefault="008C5C5A" w:rsidP="008C5C5A">
      <w:pPr>
        <w:spacing w:after="200" w:line="276" w:lineRule="auto"/>
        <w:rPr>
          <w:iCs/>
        </w:rPr>
      </w:pPr>
      <w:bookmarkStart w:id="20" w:name="_Hlk500328525"/>
      <w:r w:rsidRPr="008C5C5A">
        <w:rPr>
          <w:iCs/>
        </w:rPr>
        <w:t>N/A</w:t>
      </w:r>
    </w:p>
    <w:p w14:paraId="24D9EC0B" w14:textId="77777777" w:rsidR="007A6C95" w:rsidRDefault="007A6C95">
      <w:pPr>
        <w:spacing w:after="0" w:line="240" w:lineRule="auto"/>
        <w:rPr>
          <w:iCs/>
        </w:rPr>
      </w:pPr>
      <w:r>
        <w:rPr>
          <w:iCs/>
        </w:rPr>
        <w:br w:type="page"/>
      </w:r>
    </w:p>
    <w:p w14:paraId="2C6AFD77" w14:textId="67BF7D7E" w:rsidR="00A748B8" w:rsidRPr="00CC798D" w:rsidRDefault="00BA6AC1" w:rsidP="00CC798D">
      <w:pPr>
        <w:pStyle w:val="Heading1"/>
        <w:tabs>
          <w:tab w:val="clear" w:pos="1134"/>
          <w:tab w:val="num" w:pos="426"/>
        </w:tabs>
        <w:ind w:left="426" w:hanging="426"/>
      </w:pPr>
      <w:r w:rsidRPr="003451AB">
        <w:lastRenderedPageBreak/>
        <w:t>Estim</w:t>
      </w:r>
      <w:r w:rsidR="003575AB">
        <w:t>at for</w:t>
      </w:r>
      <w:r w:rsidRPr="003451AB">
        <w:t xml:space="preserve"> udarbejdelse af løsningsforslag/ydelse</w:t>
      </w:r>
      <w:r w:rsidR="006941E1">
        <w:t xml:space="preserve"> (udfyldes af </w:t>
      </w:r>
      <w:r w:rsidR="003575AB">
        <w:t>K</w:t>
      </w:r>
      <w:r w:rsidR="006941E1">
        <w:t>MD)</w:t>
      </w:r>
    </w:p>
    <w:tbl>
      <w:tblPr>
        <w:tblStyle w:val="TableGrid"/>
        <w:tblW w:w="9526" w:type="dxa"/>
        <w:tblInd w:w="108" w:type="dxa"/>
        <w:tblLook w:val="04A0" w:firstRow="1" w:lastRow="0" w:firstColumn="1" w:lastColumn="0" w:noHBand="0" w:noVBand="1"/>
      </w:tblPr>
      <w:tblGrid>
        <w:gridCol w:w="6681"/>
        <w:gridCol w:w="2845"/>
      </w:tblGrid>
      <w:tr w:rsidR="00A748B8" w:rsidRPr="007F37B7" w14:paraId="2C6AFD7A" w14:textId="77777777" w:rsidTr="00F5708F">
        <w:trPr>
          <w:trHeight w:val="376"/>
        </w:trPr>
        <w:tc>
          <w:tcPr>
            <w:tcW w:w="6681" w:type="dxa"/>
            <w:shd w:val="clear" w:color="auto" w:fill="DBE5F1"/>
          </w:tcPr>
          <w:p w14:paraId="2C6AFD78" w14:textId="77777777" w:rsidR="00A748B8" w:rsidRPr="007F37B7" w:rsidRDefault="00A748B8" w:rsidP="00A748B8">
            <w:pPr>
              <w:rPr>
                <w:rFonts w:ascii="Arial" w:hAnsi="Arial" w:cs="Arial"/>
              </w:rPr>
            </w:pPr>
            <w:r w:rsidRPr="007F37B7">
              <w:rPr>
                <w:rFonts w:ascii="Arial" w:hAnsi="Arial" w:cs="Arial"/>
              </w:rPr>
              <w:t>Estimat</w:t>
            </w:r>
          </w:p>
        </w:tc>
        <w:tc>
          <w:tcPr>
            <w:tcW w:w="2845" w:type="dxa"/>
            <w:shd w:val="clear" w:color="auto" w:fill="DBE5F1"/>
          </w:tcPr>
          <w:p w14:paraId="2C6AFD79" w14:textId="1888FAA6" w:rsidR="00A748B8" w:rsidRPr="007F37B7" w:rsidRDefault="00EA3D2C" w:rsidP="00A748B8">
            <w:pPr>
              <w:rPr>
                <w:rFonts w:ascii="Arial" w:hAnsi="Arial" w:cs="Arial"/>
              </w:rPr>
            </w:pPr>
            <w:r>
              <w:rPr>
                <w:rFonts w:ascii="Arial" w:hAnsi="Arial" w:cs="Arial"/>
              </w:rPr>
              <w:t>Leveranced</w:t>
            </w:r>
            <w:r w:rsidR="00A748B8" w:rsidRPr="007F37B7">
              <w:rPr>
                <w:rFonts w:ascii="Arial" w:hAnsi="Arial" w:cs="Arial"/>
              </w:rPr>
              <w:t>ato</w:t>
            </w:r>
          </w:p>
        </w:tc>
      </w:tr>
      <w:tr w:rsidR="00A748B8" w:rsidRPr="007F37B7" w14:paraId="2C6AFD7D" w14:textId="77777777" w:rsidTr="00F5708F">
        <w:trPr>
          <w:trHeight w:val="361"/>
        </w:trPr>
        <w:tc>
          <w:tcPr>
            <w:tcW w:w="6681" w:type="dxa"/>
          </w:tcPr>
          <w:p w14:paraId="0F54E76A" w14:textId="77777777" w:rsidR="00A748B8" w:rsidRDefault="00563C3E" w:rsidP="00A748B8">
            <w:pPr>
              <w:rPr>
                <w:rFonts w:ascii="Arial" w:hAnsi="Arial" w:cs="Arial"/>
                <w:bCs/>
                <w:iCs/>
                <w:strike/>
              </w:rPr>
            </w:pPr>
            <w:r w:rsidRPr="006825DE">
              <w:rPr>
                <w:rFonts w:ascii="Arial" w:hAnsi="Arial" w:cs="Arial"/>
                <w:bCs/>
                <w:iCs/>
                <w:strike/>
              </w:rPr>
              <w:t xml:space="preserve">30 timer svarende til kr. 17.670,60 </w:t>
            </w:r>
          </w:p>
          <w:p w14:paraId="2C6AFD7B" w14:textId="1FBE99AB" w:rsidR="006825DE" w:rsidRPr="006825DE" w:rsidRDefault="006825DE" w:rsidP="00A748B8">
            <w:pPr>
              <w:rPr>
                <w:rFonts w:ascii="Arial" w:hAnsi="Arial" w:cs="Arial"/>
                <w:bCs/>
                <w:iCs/>
              </w:rPr>
            </w:pPr>
            <w:r>
              <w:rPr>
                <w:rFonts w:ascii="Arial" w:hAnsi="Arial" w:cs="Arial"/>
                <w:bCs/>
                <w:iCs/>
              </w:rPr>
              <w:t>VA ’genåbnet’ efter ønske fra KOMBIT og dialog om alternativ løsning i VA-295. Genoptagelse af VA m.v. svarende til 4 timer</w:t>
            </w:r>
          </w:p>
        </w:tc>
        <w:tc>
          <w:tcPr>
            <w:tcW w:w="2845" w:type="dxa"/>
          </w:tcPr>
          <w:p w14:paraId="634FDF86" w14:textId="77777777" w:rsidR="00A748B8" w:rsidRDefault="00563C3E" w:rsidP="00A748B8">
            <w:pPr>
              <w:rPr>
                <w:rFonts w:ascii="Arial" w:hAnsi="Arial" w:cs="Arial"/>
                <w:bCs/>
                <w:iCs/>
                <w:strike/>
              </w:rPr>
            </w:pPr>
            <w:r w:rsidRPr="006825DE">
              <w:rPr>
                <w:rFonts w:ascii="Arial" w:hAnsi="Arial" w:cs="Arial"/>
                <w:bCs/>
                <w:iCs/>
                <w:strike/>
              </w:rPr>
              <w:t>13.04.2022</w:t>
            </w:r>
          </w:p>
          <w:p w14:paraId="76B47C72" w14:textId="3608D2E7" w:rsidR="006825DE" w:rsidRPr="006825DE" w:rsidRDefault="006825DE" w:rsidP="00A748B8">
            <w:pPr>
              <w:rPr>
                <w:rFonts w:ascii="Arial" w:hAnsi="Arial" w:cs="Arial"/>
                <w:bCs/>
                <w:iCs/>
              </w:rPr>
            </w:pPr>
            <w:r>
              <w:rPr>
                <w:rFonts w:ascii="Arial" w:hAnsi="Arial" w:cs="Arial"/>
                <w:bCs/>
                <w:iCs/>
              </w:rPr>
              <w:t>08.09.2023</w:t>
            </w:r>
          </w:p>
          <w:p w14:paraId="2C6AFD7C" w14:textId="4A6EA437" w:rsidR="006825DE" w:rsidRPr="006825DE" w:rsidRDefault="006825DE" w:rsidP="00A748B8">
            <w:pPr>
              <w:rPr>
                <w:rFonts w:ascii="Arial" w:hAnsi="Arial" w:cs="Arial"/>
                <w:bCs/>
                <w:iCs/>
              </w:rPr>
            </w:pPr>
          </w:p>
        </w:tc>
      </w:tr>
      <w:bookmarkEnd w:id="20"/>
    </w:tbl>
    <w:p w14:paraId="6DC3066A" w14:textId="77777777" w:rsidR="007907B6" w:rsidRPr="007F37B7" w:rsidRDefault="007907B6" w:rsidP="007907B6">
      <w:pPr>
        <w:rPr>
          <w:rFonts w:ascii="Arial" w:hAnsi="Arial" w:cs="Arial"/>
          <w:b/>
          <w:i/>
        </w:rPr>
      </w:pPr>
    </w:p>
    <w:p w14:paraId="6DD9F49C" w14:textId="3DF84326" w:rsidR="007907B6" w:rsidRPr="00AF51F4" w:rsidRDefault="007907B6" w:rsidP="00576DD7">
      <w:pPr>
        <w:spacing w:line="240" w:lineRule="auto"/>
        <w:rPr>
          <w:rFonts w:ascii="Arial" w:hAnsi="Arial" w:cs="Arial"/>
          <w:b/>
          <w:i/>
        </w:rPr>
      </w:pPr>
      <w:r w:rsidRPr="00AF51F4">
        <w:rPr>
          <w:rFonts w:ascii="Arial" w:hAnsi="Arial" w:cs="Arial"/>
          <w:i/>
          <w:sz w:val="20"/>
        </w:rPr>
        <w:t>Derudover kan KOMBIT bestille betalbare ydelser, hvor estimatet skal aftales</w:t>
      </w:r>
      <w:r w:rsidR="00BA6AC1" w:rsidRPr="00AF51F4">
        <w:rPr>
          <w:rFonts w:ascii="Arial" w:hAnsi="Arial" w:cs="Arial"/>
          <w:i/>
          <w:sz w:val="20"/>
        </w:rPr>
        <w:t xml:space="preserve"> inden udarbejdelse af ydelsen</w:t>
      </w:r>
    </w:p>
    <w:tbl>
      <w:tblPr>
        <w:tblStyle w:val="TableGrid"/>
        <w:tblW w:w="9526" w:type="dxa"/>
        <w:tblInd w:w="108" w:type="dxa"/>
        <w:tblLook w:val="04A0" w:firstRow="1" w:lastRow="0" w:firstColumn="1" w:lastColumn="0" w:noHBand="0" w:noVBand="1"/>
      </w:tblPr>
      <w:tblGrid>
        <w:gridCol w:w="4060"/>
        <w:gridCol w:w="2631"/>
        <w:gridCol w:w="2835"/>
      </w:tblGrid>
      <w:tr w:rsidR="004972E4" w:rsidRPr="007F37B7" w14:paraId="51B922FD" w14:textId="77777777" w:rsidTr="00F5708F">
        <w:trPr>
          <w:trHeight w:val="376"/>
        </w:trPr>
        <w:tc>
          <w:tcPr>
            <w:tcW w:w="4060" w:type="dxa"/>
            <w:shd w:val="clear" w:color="auto" w:fill="DBE5F1"/>
          </w:tcPr>
          <w:p w14:paraId="78B5A272" w14:textId="63B68744" w:rsidR="004972E4" w:rsidRPr="007F37B7" w:rsidRDefault="004972E4" w:rsidP="00A42AB0">
            <w:pPr>
              <w:rPr>
                <w:rFonts w:ascii="Arial" w:hAnsi="Arial" w:cs="Arial"/>
              </w:rPr>
            </w:pPr>
            <w:r>
              <w:rPr>
                <w:rFonts w:ascii="Arial" w:hAnsi="Arial" w:cs="Arial"/>
              </w:rPr>
              <w:t>Opgave</w:t>
            </w:r>
          </w:p>
        </w:tc>
        <w:tc>
          <w:tcPr>
            <w:tcW w:w="2631" w:type="dxa"/>
            <w:shd w:val="clear" w:color="auto" w:fill="DBE5F1"/>
          </w:tcPr>
          <w:p w14:paraId="5D89F849" w14:textId="0C17B43D" w:rsidR="004972E4" w:rsidRPr="007F37B7" w:rsidRDefault="004972E4" w:rsidP="00A42AB0">
            <w:pPr>
              <w:rPr>
                <w:rFonts w:ascii="Arial" w:hAnsi="Arial" w:cs="Arial"/>
              </w:rPr>
            </w:pPr>
            <w:r w:rsidRPr="007F37B7">
              <w:rPr>
                <w:rFonts w:ascii="Arial" w:hAnsi="Arial" w:cs="Arial"/>
              </w:rPr>
              <w:t>Estimat</w:t>
            </w:r>
          </w:p>
        </w:tc>
        <w:tc>
          <w:tcPr>
            <w:tcW w:w="2835" w:type="dxa"/>
            <w:shd w:val="clear" w:color="auto" w:fill="DBE5F1"/>
          </w:tcPr>
          <w:p w14:paraId="1106ECDA" w14:textId="77777777" w:rsidR="004972E4" w:rsidRPr="007F37B7" w:rsidRDefault="004972E4" w:rsidP="00A42AB0">
            <w:pPr>
              <w:rPr>
                <w:rFonts w:ascii="Arial" w:hAnsi="Arial" w:cs="Arial"/>
              </w:rPr>
            </w:pPr>
            <w:r>
              <w:rPr>
                <w:rFonts w:ascii="Arial" w:hAnsi="Arial" w:cs="Arial"/>
              </w:rPr>
              <w:t>Leveranced</w:t>
            </w:r>
            <w:r w:rsidRPr="007F37B7">
              <w:rPr>
                <w:rFonts w:ascii="Arial" w:hAnsi="Arial" w:cs="Arial"/>
              </w:rPr>
              <w:t>ato</w:t>
            </w:r>
          </w:p>
        </w:tc>
      </w:tr>
      <w:tr w:rsidR="004972E4" w:rsidRPr="007F37B7" w14:paraId="057BE778" w14:textId="77777777" w:rsidTr="00F5708F">
        <w:trPr>
          <w:trHeight w:val="361"/>
        </w:trPr>
        <w:tc>
          <w:tcPr>
            <w:tcW w:w="4060" w:type="dxa"/>
            <w:shd w:val="clear" w:color="auto" w:fill="DBE5F1" w:themeFill="accent1" w:themeFillTint="33"/>
          </w:tcPr>
          <w:p w14:paraId="690D8FEA" w14:textId="4C7E48B9" w:rsidR="004972E4" w:rsidRPr="007F37B7" w:rsidRDefault="004972E4" w:rsidP="00A42AB0">
            <w:pPr>
              <w:rPr>
                <w:rFonts w:ascii="Arial" w:hAnsi="Arial" w:cs="Arial"/>
                <w:b/>
                <w:i/>
              </w:rPr>
            </w:pPr>
            <w:proofErr w:type="spellStart"/>
            <w:r w:rsidRPr="004972E4">
              <w:rPr>
                <w:rFonts w:ascii="Arial" w:hAnsi="Arial" w:cs="Arial"/>
                <w:color w:val="000000"/>
              </w:rPr>
              <w:t>Foranalyse</w:t>
            </w:r>
            <w:proofErr w:type="spellEnd"/>
            <w:r w:rsidR="00576DD7">
              <w:rPr>
                <w:rFonts w:ascii="Arial" w:hAnsi="Arial" w:cs="Arial"/>
                <w:color w:val="000000"/>
              </w:rPr>
              <w:t xml:space="preserve"> (max 20 timer eller aftales)</w:t>
            </w:r>
            <w:r>
              <w:rPr>
                <w:rFonts w:ascii="Arial" w:hAnsi="Arial" w:cs="Arial"/>
                <w:color w:val="000000"/>
              </w:rPr>
              <w:t>:</w:t>
            </w:r>
          </w:p>
        </w:tc>
        <w:tc>
          <w:tcPr>
            <w:tcW w:w="2631" w:type="dxa"/>
          </w:tcPr>
          <w:p w14:paraId="46801BCD" w14:textId="36F0A35A" w:rsidR="004972E4" w:rsidRPr="00563C3E" w:rsidRDefault="00563C3E" w:rsidP="00A42AB0">
            <w:pPr>
              <w:rPr>
                <w:rFonts w:ascii="Arial" w:hAnsi="Arial" w:cs="Arial"/>
                <w:bCs/>
                <w:iCs/>
              </w:rPr>
            </w:pPr>
            <w:r>
              <w:rPr>
                <w:rFonts w:ascii="Arial" w:hAnsi="Arial" w:cs="Arial"/>
                <w:bCs/>
                <w:iCs/>
              </w:rPr>
              <w:t>N/A</w:t>
            </w:r>
          </w:p>
        </w:tc>
        <w:tc>
          <w:tcPr>
            <w:tcW w:w="2835" w:type="dxa"/>
          </w:tcPr>
          <w:p w14:paraId="3BB763C9" w14:textId="77777777" w:rsidR="004972E4" w:rsidRPr="007F37B7" w:rsidRDefault="004972E4" w:rsidP="00A42AB0">
            <w:pPr>
              <w:rPr>
                <w:rFonts w:ascii="Arial" w:hAnsi="Arial" w:cs="Arial"/>
                <w:b/>
                <w:i/>
              </w:rPr>
            </w:pPr>
          </w:p>
        </w:tc>
      </w:tr>
      <w:tr w:rsidR="004972E4" w:rsidRPr="007F37B7" w14:paraId="16FBED0E" w14:textId="77777777" w:rsidTr="00F5708F">
        <w:trPr>
          <w:trHeight w:val="361"/>
        </w:trPr>
        <w:tc>
          <w:tcPr>
            <w:tcW w:w="4060" w:type="dxa"/>
            <w:shd w:val="clear" w:color="auto" w:fill="DBE5F1" w:themeFill="accent1" w:themeFillTint="33"/>
          </w:tcPr>
          <w:p w14:paraId="5D5FF6F1" w14:textId="0299A70D" w:rsidR="004972E4" w:rsidRPr="007F37B7" w:rsidRDefault="00576DD7" w:rsidP="00A42AB0">
            <w:pPr>
              <w:rPr>
                <w:rFonts w:ascii="Arial" w:hAnsi="Arial" w:cs="Arial"/>
                <w:b/>
                <w:i/>
              </w:rPr>
            </w:pPr>
            <w:r>
              <w:rPr>
                <w:rFonts w:ascii="Arial" w:hAnsi="Arial" w:cs="Arial"/>
                <w:color w:val="000000"/>
              </w:rPr>
              <w:t xml:space="preserve">User </w:t>
            </w:r>
            <w:proofErr w:type="spellStart"/>
            <w:r>
              <w:rPr>
                <w:rFonts w:ascii="Arial" w:hAnsi="Arial" w:cs="Arial"/>
                <w:color w:val="000000"/>
              </w:rPr>
              <w:t>stories</w:t>
            </w:r>
            <w:proofErr w:type="spellEnd"/>
            <w:r>
              <w:rPr>
                <w:rFonts w:ascii="Arial" w:hAnsi="Arial" w:cs="Arial"/>
                <w:color w:val="000000"/>
              </w:rPr>
              <w:t xml:space="preserve"> (aftales)</w:t>
            </w:r>
            <w:r w:rsidR="004972E4">
              <w:rPr>
                <w:rFonts w:ascii="Arial" w:hAnsi="Arial" w:cs="Arial"/>
                <w:color w:val="000000"/>
              </w:rPr>
              <w:t>:</w:t>
            </w:r>
          </w:p>
        </w:tc>
        <w:tc>
          <w:tcPr>
            <w:tcW w:w="2631" w:type="dxa"/>
          </w:tcPr>
          <w:p w14:paraId="549DFA76" w14:textId="122EA50E" w:rsidR="004972E4" w:rsidRPr="007F37B7" w:rsidRDefault="00563C3E" w:rsidP="00A42AB0">
            <w:pPr>
              <w:rPr>
                <w:rFonts w:ascii="Arial" w:hAnsi="Arial" w:cs="Arial"/>
                <w:b/>
                <w:i/>
              </w:rPr>
            </w:pPr>
            <w:r>
              <w:rPr>
                <w:rFonts w:ascii="Arial" w:hAnsi="Arial" w:cs="Arial"/>
                <w:bCs/>
                <w:iCs/>
              </w:rPr>
              <w:t>N/A</w:t>
            </w:r>
          </w:p>
        </w:tc>
        <w:tc>
          <w:tcPr>
            <w:tcW w:w="2835" w:type="dxa"/>
          </w:tcPr>
          <w:p w14:paraId="4B9E67AB" w14:textId="77777777" w:rsidR="004972E4" w:rsidRPr="007F37B7" w:rsidRDefault="004972E4" w:rsidP="00A42AB0">
            <w:pPr>
              <w:rPr>
                <w:rFonts w:ascii="Arial" w:hAnsi="Arial" w:cs="Arial"/>
                <w:b/>
                <w:i/>
              </w:rPr>
            </w:pPr>
          </w:p>
        </w:tc>
      </w:tr>
      <w:tr w:rsidR="004972E4" w:rsidRPr="007F37B7" w14:paraId="4CDA0ED9" w14:textId="77777777" w:rsidTr="00F5708F">
        <w:trPr>
          <w:trHeight w:val="361"/>
        </w:trPr>
        <w:tc>
          <w:tcPr>
            <w:tcW w:w="4060" w:type="dxa"/>
            <w:shd w:val="clear" w:color="auto" w:fill="DBE5F1" w:themeFill="accent1" w:themeFillTint="33"/>
          </w:tcPr>
          <w:p w14:paraId="28E94BB8" w14:textId="1B94A95D" w:rsidR="004972E4" w:rsidRPr="007F37B7" w:rsidRDefault="00576DD7" w:rsidP="00A42AB0">
            <w:pPr>
              <w:rPr>
                <w:rFonts w:ascii="Arial" w:hAnsi="Arial" w:cs="Arial"/>
                <w:b/>
                <w:i/>
              </w:rPr>
            </w:pPr>
            <w:r>
              <w:rPr>
                <w:rFonts w:ascii="Arial" w:hAnsi="Arial" w:cs="Arial"/>
                <w:color w:val="000000"/>
              </w:rPr>
              <w:t>Prototype (aftales)</w:t>
            </w:r>
            <w:r w:rsidR="004972E4">
              <w:rPr>
                <w:rFonts w:ascii="Arial" w:hAnsi="Arial" w:cs="Arial"/>
                <w:color w:val="000000"/>
              </w:rPr>
              <w:t>:</w:t>
            </w:r>
          </w:p>
        </w:tc>
        <w:tc>
          <w:tcPr>
            <w:tcW w:w="2631" w:type="dxa"/>
          </w:tcPr>
          <w:p w14:paraId="1860657D" w14:textId="227EBD90" w:rsidR="004972E4" w:rsidRPr="007F37B7" w:rsidRDefault="00563C3E" w:rsidP="00A42AB0">
            <w:pPr>
              <w:rPr>
                <w:rFonts w:ascii="Arial" w:hAnsi="Arial" w:cs="Arial"/>
                <w:b/>
                <w:i/>
              </w:rPr>
            </w:pPr>
            <w:r>
              <w:rPr>
                <w:rFonts w:ascii="Arial" w:hAnsi="Arial" w:cs="Arial"/>
                <w:bCs/>
                <w:iCs/>
              </w:rPr>
              <w:t>N/A</w:t>
            </w:r>
          </w:p>
        </w:tc>
        <w:tc>
          <w:tcPr>
            <w:tcW w:w="2835" w:type="dxa"/>
          </w:tcPr>
          <w:p w14:paraId="45223863" w14:textId="77777777" w:rsidR="004972E4" w:rsidRPr="007F37B7" w:rsidRDefault="004972E4" w:rsidP="00A42AB0">
            <w:pPr>
              <w:rPr>
                <w:rFonts w:ascii="Arial" w:hAnsi="Arial" w:cs="Arial"/>
                <w:b/>
                <w:i/>
              </w:rPr>
            </w:pPr>
          </w:p>
        </w:tc>
      </w:tr>
      <w:tr w:rsidR="00576DD7" w:rsidRPr="007F37B7" w14:paraId="2EB34A39" w14:textId="77777777" w:rsidTr="00F5708F">
        <w:trPr>
          <w:trHeight w:val="361"/>
        </w:trPr>
        <w:tc>
          <w:tcPr>
            <w:tcW w:w="4060" w:type="dxa"/>
            <w:shd w:val="clear" w:color="auto" w:fill="DBE5F1" w:themeFill="accent1" w:themeFillTint="33"/>
          </w:tcPr>
          <w:p w14:paraId="7519D4EE" w14:textId="7D3AA5DB" w:rsidR="00576DD7" w:rsidRDefault="00576DD7" w:rsidP="00A42AB0">
            <w:pPr>
              <w:rPr>
                <w:rFonts w:ascii="Arial" w:hAnsi="Arial" w:cs="Arial"/>
                <w:color w:val="000000"/>
              </w:rPr>
            </w:pPr>
            <w:r>
              <w:rPr>
                <w:rFonts w:ascii="Arial" w:hAnsi="Arial" w:cs="Arial"/>
                <w:color w:val="000000"/>
              </w:rPr>
              <w:t>Andet (aftales):</w:t>
            </w:r>
          </w:p>
        </w:tc>
        <w:tc>
          <w:tcPr>
            <w:tcW w:w="2631" w:type="dxa"/>
          </w:tcPr>
          <w:p w14:paraId="7B0A98C8" w14:textId="733B0EFB" w:rsidR="00576DD7" w:rsidRPr="007F37B7" w:rsidRDefault="00563C3E" w:rsidP="00A42AB0">
            <w:pPr>
              <w:rPr>
                <w:rFonts w:ascii="Arial" w:hAnsi="Arial" w:cs="Arial"/>
                <w:b/>
                <w:i/>
              </w:rPr>
            </w:pPr>
            <w:r>
              <w:rPr>
                <w:rFonts w:ascii="Arial" w:hAnsi="Arial" w:cs="Arial"/>
                <w:bCs/>
                <w:iCs/>
              </w:rPr>
              <w:t>N/A</w:t>
            </w:r>
          </w:p>
        </w:tc>
        <w:tc>
          <w:tcPr>
            <w:tcW w:w="2835" w:type="dxa"/>
          </w:tcPr>
          <w:p w14:paraId="60942744" w14:textId="77777777" w:rsidR="00576DD7" w:rsidRPr="007F37B7" w:rsidRDefault="00576DD7" w:rsidP="00A42AB0">
            <w:pPr>
              <w:rPr>
                <w:rFonts w:ascii="Arial" w:hAnsi="Arial" w:cs="Arial"/>
                <w:b/>
                <w:i/>
              </w:rPr>
            </w:pPr>
          </w:p>
        </w:tc>
      </w:tr>
    </w:tbl>
    <w:p w14:paraId="2C6AFD7E" w14:textId="75ECD9AB" w:rsidR="00A748B8" w:rsidRDefault="00A748B8" w:rsidP="00A22893">
      <w:pPr>
        <w:rPr>
          <w:rFonts w:ascii="Arial" w:hAnsi="Arial" w:cs="Arial"/>
        </w:rPr>
      </w:pPr>
    </w:p>
    <w:p w14:paraId="1A67666A" w14:textId="77777777" w:rsidR="00A22893" w:rsidRPr="007F37B7" w:rsidRDefault="00A22893" w:rsidP="00A22893">
      <w:pPr>
        <w:rPr>
          <w:rFonts w:ascii="Arial" w:hAnsi="Arial" w:cs="Arial"/>
        </w:rPr>
      </w:pPr>
    </w:p>
    <w:p w14:paraId="2C6AFD7F" w14:textId="383E334D" w:rsidR="00A748B8" w:rsidRDefault="00A748B8" w:rsidP="00CC798D">
      <w:pPr>
        <w:pStyle w:val="Heading1"/>
        <w:tabs>
          <w:tab w:val="clear" w:pos="1134"/>
          <w:tab w:val="num" w:pos="426"/>
        </w:tabs>
      </w:pPr>
      <w:bookmarkStart w:id="21" w:name="_Toc253583843"/>
      <w:r w:rsidRPr="007F37B7">
        <w:t>Løsnings</w:t>
      </w:r>
      <w:r w:rsidR="007907B6">
        <w:t>forslag</w:t>
      </w:r>
      <w:r w:rsidR="00EA3D2C">
        <w:t xml:space="preserve"> (udfyldes af KMD)</w:t>
      </w:r>
    </w:p>
    <w:p w14:paraId="60CE21DA" w14:textId="58419BB7" w:rsidR="00570356" w:rsidRDefault="005120AA" w:rsidP="00A22893">
      <w:r>
        <w:t xml:space="preserve">Nærværende afsnit, beskriver hvordan KOMBIT krav og behov implementeres. I dette afsnit besvares </w:t>
      </w:r>
      <w:proofErr w:type="spellStart"/>
      <w:r>
        <w:t>der-med</w:t>
      </w:r>
      <w:proofErr w:type="spellEnd"/>
      <w:r>
        <w:t xml:space="preserve"> hvordan KMD implementerer ændringerne i henhold til understøttelse af KOMBIT krav til den </w:t>
      </w:r>
      <w:proofErr w:type="spellStart"/>
      <w:r>
        <w:t>funktio-nelle</w:t>
      </w:r>
      <w:proofErr w:type="spellEnd"/>
      <w:r>
        <w:t xml:space="preserve"> og non-funktionelle krav-gruppe samt test. </w:t>
      </w:r>
      <w:r>
        <w:br/>
      </w:r>
      <w:r>
        <w:br/>
      </w:r>
      <w:proofErr w:type="gramStart"/>
      <w:r w:rsidR="00570356">
        <w:t>KMD løsningsforslag</w:t>
      </w:r>
      <w:proofErr w:type="gramEnd"/>
      <w:r w:rsidR="00570356">
        <w:t xml:space="preserve"> bygger på: </w:t>
      </w:r>
    </w:p>
    <w:p w14:paraId="798D1A40" w14:textId="2B3F8818" w:rsidR="00570356" w:rsidRDefault="002C4FA1">
      <w:pPr>
        <w:pStyle w:val="ListParagraph"/>
        <w:numPr>
          <w:ilvl w:val="0"/>
          <w:numId w:val="11"/>
        </w:numPr>
      </w:pPr>
      <w:r>
        <w:t xml:space="preserve">Opdatering af </w:t>
      </w:r>
      <w:r w:rsidR="00570356">
        <w:t>konfiguration vedr. ’d</w:t>
      </w:r>
      <w:r w:rsidR="00570356" w:rsidRPr="005E63F2">
        <w:t>ispositionsdato for den økonomiske</w:t>
      </w:r>
      <w:r w:rsidR="00570356">
        <w:t xml:space="preserve"> e</w:t>
      </w:r>
      <w:r w:rsidR="00570356" w:rsidRPr="005E63F2">
        <w:t>ffektuering</w:t>
      </w:r>
      <w:r w:rsidR="00570356">
        <w:t>’</w:t>
      </w:r>
      <w:r w:rsidR="0070712D">
        <w:t xml:space="preserve"> til Servicen ’</w:t>
      </w:r>
      <w:proofErr w:type="spellStart"/>
      <w:r w:rsidR="0070712D" w:rsidRPr="005E63F2">
        <w:t>YdelseListeHentUDKKommune</w:t>
      </w:r>
      <w:proofErr w:type="spellEnd"/>
      <w:r w:rsidR="0070712D" w:rsidRPr="005E63F2">
        <w:t>, SF1492</w:t>
      </w:r>
      <w:r w:rsidR="0070712D">
        <w:t>’</w:t>
      </w:r>
      <w:r w:rsidR="00570356">
        <w:br/>
      </w:r>
    </w:p>
    <w:p w14:paraId="255AB443" w14:textId="2295967E" w:rsidR="00570356" w:rsidRDefault="00570356">
      <w:pPr>
        <w:pStyle w:val="ListParagraph"/>
        <w:numPr>
          <w:ilvl w:val="0"/>
          <w:numId w:val="11"/>
        </w:numPr>
      </w:pPr>
      <w:r>
        <w:t>Implementering af ny version af Servicen ’</w:t>
      </w:r>
      <w:proofErr w:type="spellStart"/>
      <w:r>
        <w:t>YdelseListeHentUDKKommune</w:t>
      </w:r>
      <w:proofErr w:type="spellEnd"/>
      <w:r>
        <w:t xml:space="preserve">’ </w:t>
      </w:r>
      <w:r w:rsidR="005120AA">
        <w:br/>
      </w:r>
    </w:p>
    <w:p w14:paraId="7908FAB5" w14:textId="638BE3C1" w:rsidR="005120AA" w:rsidRPr="005120AA" w:rsidRDefault="005120AA" w:rsidP="005120AA">
      <w:pPr>
        <w:autoSpaceDE w:val="0"/>
        <w:autoSpaceDN w:val="0"/>
        <w:adjustRightInd w:val="0"/>
        <w:spacing w:after="0" w:line="240" w:lineRule="auto"/>
        <w:rPr>
          <w:rFonts w:eastAsia="Times New Roman" w:cs="Calibri"/>
          <w:color w:val="000000"/>
          <w:lang w:eastAsia="da-DK"/>
        </w:rPr>
      </w:pPr>
      <w:r w:rsidRPr="005120AA">
        <w:rPr>
          <w:rFonts w:eastAsia="Times New Roman" w:cs="Calibri"/>
          <w:color w:val="000000"/>
          <w:lang w:eastAsia="da-DK"/>
        </w:rPr>
        <w:t>I hvert enkelt afsnit er beskrevet KMD ændring og de tilhørende acceptkriterier til kravene er beskrevet i afsnit under ’</w:t>
      </w:r>
      <w:proofErr w:type="spellStart"/>
      <w:r w:rsidRPr="005120AA">
        <w:rPr>
          <w:rFonts w:eastAsia="Times New Roman" w:cs="Calibri"/>
          <w:color w:val="000000"/>
          <w:lang w:eastAsia="da-DK"/>
        </w:rPr>
        <w:t>Testscope</w:t>
      </w:r>
      <w:proofErr w:type="spellEnd"/>
      <w:r w:rsidRPr="005120AA">
        <w:rPr>
          <w:rFonts w:eastAsia="Times New Roman" w:cs="Calibri"/>
          <w:color w:val="000000"/>
          <w:lang w:eastAsia="da-DK"/>
        </w:rPr>
        <w:t xml:space="preserve">’. Alle krav og acceptkriterier for implementering er beskrevet i KMD </w:t>
      </w:r>
      <w:proofErr w:type="spellStart"/>
      <w:r w:rsidRPr="005120AA">
        <w:rPr>
          <w:rFonts w:eastAsia="Times New Roman" w:cs="Calibri"/>
          <w:color w:val="000000"/>
          <w:lang w:eastAsia="da-DK"/>
        </w:rPr>
        <w:t>løsningsbeskri-velse</w:t>
      </w:r>
      <w:proofErr w:type="spellEnd"/>
      <w:r w:rsidRPr="005120AA">
        <w:rPr>
          <w:rFonts w:eastAsia="Times New Roman" w:cs="Calibri"/>
          <w:color w:val="000000"/>
          <w:lang w:eastAsia="da-DK"/>
        </w:rPr>
        <w:t xml:space="preserve">. </w:t>
      </w:r>
      <w:r>
        <w:rPr>
          <w:rFonts w:eastAsia="Times New Roman" w:cs="Calibri"/>
          <w:color w:val="000000"/>
          <w:lang w:eastAsia="da-DK"/>
        </w:rPr>
        <w:br/>
      </w:r>
    </w:p>
    <w:p w14:paraId="77B4776A" w14:textId="77777777" w:rsidR="005120AA" w:rsidRPr="005120AA" w:rsidRDefault="005120AA" w:rsidP="005120AA"/>
    <w:p w14:paraId="4DB12BC6" w14:textId="73CE6863" w:rsidR="00570356" w:rsidRPr="005120AA" w:rsidRDefault="00570356" w:rsidP="00570356">
      <w:pPr>
        <w:pStyle w:val="ListParagraph"/>
        <w:ind w:left="360"/>
      </w:pPr>
    </w:p>
    <w:p w14:paraId="7B907DC8" w14:textId="77777777" w:rsidR="007407D4" w:rsidRPr="00017282" w:rsidRDefault="007407D4" w:rsidP="00017282">
      <w:pPr>
        <w:pStyle w:val="Heading2"/>
      </w:pPr>
      <w:r w:rsidRPr="00017282">
        <w:lastRenderedPageBreak/>
        <w:t>Konfiguration af ’dispositionsdato for den økonomiske effektuering’</w:t>
      </w:r>
    </w:p>
    <w:p w14:paraId="29A5BF84" w14:textId="597642E7" w:rsidR="007407D4" w:rsidRDefault="007407D4" w:rsidP="007407D4">
      <w:r>
        <w:t>Brugen af konfiguration</w:t>
      </w:r>
      <w:r w:rsidR="0070712D">
        <w:t xml:space="preserve">sændring </w:t>
      </w:r>
      <w:r w:rsidR="008B592A">
        <w:t>til</w:t>
      </w:r>
      <w:r w:rsidR="0070712D">
        <w:t xml:space="preserve"> </w:t>
      </w:r>
      <w:r w:rsidR="0041619D">
        <w:t>S</w:t>
      </w:r>
      <w:r w:rsidR="0070712D">
        <w:t>ervicen ’</w:t>
      </w:r>
      <w:proofErr w:type="spellStart"/>
      <w:r w:rsidR="0070712D" w:rsidRPr="005E63F2">
        <w:t>YdelseListeHentUDKKommune</w:t>
      </w:r>
      <w:proofErr w:type="spellEnd"/>
      <w:r w:rsidR="0070712D" w:rsidRPr="005E63F2">
        <w:t>, SF1492</w:t>
      </w:r>
      <w:r w:rsidR="0070712D">
        <w:t xml:space="preserve">’ </w:t>
      </w:r>
      <w:r>
        <w:t>er alle</w:t>
      </w:r>
      <w:r w:rsidR="002C4FA1">
        <w:t xml:space="preserve">rede </w:t>
      </w:r>
      <w:r>
        <w:t xml:space="preserve">kendt </w:t>
      </w:r>
      <w:r w:rsidR="00D96E81">
        <w:t xml:space="preserve">og ændring med implementering </w:t>
      </w:r>
      <w:r w:rsidR="00D96E81" w:rsidRPr="00D96E81">
        <w:t xml:space="preserve">af </w:t>
      </w:r>
      <w:r w:rsidR="00D96E81" w:rsidRPr="002E269F">
        <w:t>’dispositionsdato for den økonomiske effektuering’</w:t>
      </w:r>
      <w:r>
        <w:t xml:space="preserve"> </w:t>
      </w:r>
      <w:r w:rsidR="002C4FA1">
        <w:t>tilføjes</w:t>
      </w:r>
      <w:r w:rsidR="00CE0C3B">
        <w:t xml:space="preserve"> konfiguration</w:t>
      </w:r>
      <w:r w:rsidR="002C4FA1">
        <w:t>en</w:t>
      </w:r>
      <w:r w:rsidR="00CE0C3B">
        <w:t xml:space="preserve"> med tilhørende regelsæt</w:t>
      </w:r>
      <w:r w:rsidR="008F023E">
        <w:t>,</w:t>
      </w:r>
      <w:r w:rsidR="00CE0C3B">
        <w:t xml:space="preserve"> </w:t>
      </w:r>
      <w:r w:rsidR="0041619D">
        <w:t>som beskrevet i</w:t>
      </w:r>
      <w:r w:rsidR="00E10825">
        <w:t xml:space="preserve"> </w:t>
      </w:r>
      <w:r w:rsidR="00CE0C3B">
        <w:t>MS E</w:t>
      </w:r>
      <w:r>
        <w:t xml:space="preserve">xcel-arket </w:t>
      </w:r>
      <w:r w:rsidR="00D96E81">
        <w:t>’</w:t>
      </w:r>
      <w:r>
        <w:t>B.01.</w:t>
      </w:r>
      <w:r w:rsidR="007C36EE">
        <w:t>23</w:t>
      </w:r>
      <w:r>
        <w:t xml:space="preserve"> </w:t>
      </w:r>
      <w:proofErr w:type="spellStart"/>
      <w:r>
        <w:t>YdelseListeHentOutputRegler</w:t>
      </w:r>
      <w:proofErr w:type="spellEnd"/>
      <w:r w:rsidR="00D96E81">
        <w:t>’</w:t>
      </w:r>
      <w:r>
        <w:t xml:space="preserve"> </w:t>
      </w:r>
      <w:r w:rsidR="0041619D">
        <w:t xml:space="preserve">ved </w:t>
      </w:r>
      <w:r>
        <w:t>tilføje</w:t>
      </w:r>
      <w:r w:rsidR="0022112B">
        <w:t>lse af</w:t>
      </w:r>
      <w:r>
        <w:t xml:space="preserve"> ny </w:t>
      </w:r>
      <w:r w:rsidR="0022112B">
        <w:t xml:space="preserve">output </w:t>
      </w:r>
      <w:r>
        <w:t xml:space="preserve">attribut: </w:t>
      </w:r>
      <w:r w:rsidR="00D96E81">
        <w:t>’</w:t>
      </w:r>
      <w:proofErr w:type="spellStart"/>
      <w:r w:rsidRPr="00AC5226">
        <w:t>OekonomiskEffektueringDispositionsdato</w:t>
      </w:r>
      <w:proofErr w:type="spellEnd"/>
      <w:r w:rsidR="00D96E81">
        <w:t>’</w:t>
      </w:r>
      <w:r>
        <w:t>.</w:t>
      </w:r>
      <w:r w:rsidR="00E10825">
        <w:t xml:space="preserve"> </w:t>
      </w:r>
    </w:p>
    <w:p w14:paraId="030AF223" w14:textId="1009599E" w:rsidR="00E10825" w:rsidRDefault="009F1A6A" w:rsidP="007407D4">
      <w:r>
        <w:t xml:space="preserve">Reglerne, som beskrevet i </w:t>
      </w:r>
      <w:r w:rsidR="00E10825">
        <w:t>MS Excel-arket ’B.01.</w:t>
      </w:r>
      <w:r w:rsidR="007C36EE">
        <w:t>2</w:t>
      </w:r>
      <w:r w:rsidR="00E10825">
        <w:t xml:space="preserve">3 </w:t>
      </w:r>
      <w:proofErr w:type="spellStart"/>
      <w:r w:rsidR="00E10825">
        <w:t>YdelseListeHentOutputRegler</w:t>
      </w:r>
      <w:proofErr w:type="spellEnd"/>
      <w:r w:rsidR="00E10825">
        <w:t xml:space="preserve">’ </w:t>
      </w:r>
      <w:r w:rsidR="009B418F">
        <w:t xml:space="preserve">- </w:t>
      </w:r>
      <w:r w:rsidR="00E10825">
        <w:t xml:space="preserve">er vedlagt som bilag til VA-233 og </w:t>
      </w:r>
      <w:r w:rsidR="00582BA8">
        <w:t>betragtes</w:t>
      </w:r>
      <w:r w:rsidR="00E10825">
        <w:t xml:space="preserve"> godkendt sammen med godkendelse af VA. </w:t>
      </w:r>
    </w:p>
    <w:p w14:paraId="21620C5A" w14:textId="014569CF" w:rsidR="00F30583" w:rsidRDefault="00F30583" w:rsidP="007407D4">
      <w:r>
        <w:t xml:space="preserve">Reglerne for den nye attribut </w:t>
      </w:r>
      <w:r w:rsidRPr="007E6840">
        <w:t>’dispositionsdato for den økonomiske effektuering’</w:t>
      </w:r>
      <w:r>
        <w:t xml:space="preserve"> </w:t>
      </w:r>
      <w:r w:rsidR="006A1F99">
        <w:t xml:space="preserve">fastlægges ud fra følgende: </w:t>
      </w:r>
      <w:r>
        <w:t xml:space="preserve">   </w:t>
      </w:r>
    </w:p>
    <w:p w14:paraId="19407E89" w14:textId="7F5D8EA7" w:rsidR="00F30583" w:rsidRDefault="006A1F99">
      <w:pPr>
        <w:pStyle w:val="ListParagraph"/>
        <w:numPr>
          <w:ilvl w:val="0"/>
          <w:numId w:val="12"/>
        </w:numPr>
      </w:pPr>
      <w:r>
        <w:t>Der</w:t>
      </w:r>
      <w:r w:rsidR="00F30583">
        <w:t xml:space="preserve"> </w:t>
      </w:r>
      <w:r w:rsidR="007407D4">
        <w:t xml:space="preserve">må returneres </w:t>
      </w:r>
      <w:r w:rsidR="00F30583">
        <w:t xml:space="preserve">information om </w:t>
      </w:r>
      <w:r w:rsidR="00F30583" w:rsidRPr="007E6840">
        <w:t>’dispositionsdato for den økonomiske effektuering’</w:t>
      </w:r>
      <w:r w:rsidR="00F30583">
        <w:t xml:space="preserve"> - </w:t>
      </w:r>
      <w:r w:rsidR="007407D4">
        <w:t xml:space="preserve">hvis anvenderen via </w:t>
      </w:r>
      <w:r w:rsidR="00F30583">
        <w:t xml:space="preserve">Secure </w:t>
      </w:r>
      <w:proofErr w:type="spellStart"/>
      <w:r w:rsidR="00F30583">
        <w:t>T</w:t>
      </w:r>
      <w:r w:rsidR="007407D4">
        <w:t>oken</w:t>
      </w:r>
      <w:proofErr w:type="spellEnd"/>
      <w:r w:rsidR="007407D4">
        <w:t xml:space="preserve">/rettighedsliste har tilladelse til at få ydelser returneret jf. </w:t>
      </w:r>
      <w:proofErr w:type="spellStart"/>
      <w:r w:rsidR="007407D4">
        <w:t>UDKLov</w:t>
      </w:r>
      <w:proofErr w:type="spellEnd"/>
      <w:r w:rsidR="007407D4">
        <w:t xml:space="preserve"> 8.2</w:t>
      </w:r>
      <w:r w:rsidR="00F30583">
        <w:br/>
      </w:r>
    </w:p>
    <w:p w14:paraId="70AE832C" w14:textId="5D5CEEDF" w:rsidR="006A2C95" w:rsidRPr="00230113" w:rsidRDefault="006A1F99">
      <w:pPr>
        <w:pStyle w:val="ListParagraph"/>
        <w:numPr>
          <w:ilvl w:val="0"/>
          <w:numId w:val="12"/>
        </w:numPr>
      </w:pPr>
      <w:r>
        <w:t xml:space="preserve">Der må ikke returneres information om </w:t>
      </w:r>
      <w:r w:rsidRPr="007E6840">
        <w:t>’dispositionsdato for den økonomiske effektuering’</w:t>
      </w:r>
      <w:r>
        <w:t xml:space="preserve"> h</w:t>
      </w:r>
      <w:r w:rsidR="007407D4">
        <w:t xml:space="preserve">vis anvenderen kun har tilladelse til at få ydelser returneret jf. </w:t>
      </w:r>
      <w:proofErr w:type="spellStart"/>
      <w:r w:rsidR="007407D4">
        <w:t>UDKLov</w:t>
      </w:r>
      <w:proofErr w:type="spellEnd"/>
      <w:r w:rsidR="007407D4">
        <w:t xml:space="preserve"> 8.1</w:t>
      </w:r>
      <w:r>
        <w:t xml:space="preserve">. Her </w:t>
      </w:r>
      <w:r w:rsidR="007407D4">
        <w:t>indeholder retursvaret IKKE</w:t>
      </w:r>
      <w:r>
        <w:t xml:space="preserve"> information om ’</w:t>
      </w:r>
      <w:proofErr w:type="spellStart"/>
      <w:r w:rsidR="007407D4" w:rsidRPr="00CB15F8">
        <w:t>OekonomiskEffektueringDispositionsdato</w:t>
      </w:r>
      <w:proofErr w:type="spellEnd"/>
      <w:r>
        <w:t>’</w:t>
      </w:r>
    </w:p>
    <w:p w14:paraId="55313549" w14:textId="1334106D" w:rsidR="00230113" w:rsidRDefault="00230113" w:rsidP="00230113">
      <w:r>
        <w:br/>
        <w:t xml:space="preserve">Ændring i nærværende VA gør det muligt at </w:t>
      </w:r>
      <w:r w:rsidR="008E6F8B">
        <w:t>få</w:t>
      </w:r>
      <w:r>
        <w:t xml:space="preserve"> </w:t>
      </w:r>
      <w:r w:rsidR="008E6F8B">
        <w:t xml:space="preserve">returneret </w:t>
      </w:r>
      <w:r w:rsidR="00CE0C50">
        <w:t xml:space="preserve">information af </w:t>
      </w:r>
      <w:r>
        <w:t xml:space="preserve">’Dispositionsdato’ som del af ’outputstrukturen-/reglerne’. </w:t>
      </w:r>
      <w:r w:rsidR="00FA716F">
        <w:t>Det vil med ændringen ikke være muligt at bruge ’Dispositionsdato’ som søgekriterium</w:t>
      </w:r>
      <w:r w:rsidR="00763486">
        <w:t xml:space="preserve"> (filtreringsmulighed)</w:t>
      </w:r>
      <w:r w:rsidR="00FA716F">
        <w:t xml:space="preserve">. </w:t>
      </w:r>
      <w:r>
        <w:br/>
      </w:r>
    </w:p>
    <w:p w14:paraId="7234DFBC" w14:textId="34089CF2" w:rsidR="00017282" w:rsidRDefault="00017282" w:rsidP="00017282">
      <w:pPr>
        <w:pStyle w:val="Heading2"/>
        <w:tabs>
          <w:tab w:val="num" w:pos="567"/>
        </w:tabs>
      </w:pPr>
      <w:r>
        <w:t>Ny version af ’</w:t>
      </w:r>
      <w:proofErr w:type="spellStart"/>
      <w:r>
        <w:t>YdelseListeHentUDKKommune</w:t>
      </w:r>
      <w:proofErr w:type="spellEnd"/>
      <w:r>
        <w:t>’</w:t>
      </w:r>
    </w:p>
    <w:p w14:paraId="37D30549" w14:textId="2A43B7BD" w:rsidR="00017282" w:rsidRDefault="00017282" w:rsidP="00017282">
      <w:r w:rsidRPr="00DB17FB">
        <w:t xml:space="preserve">For at understøtte </w:t>
      </w:r>
      <w:r w:rsidRPr="0058418C">
        <w:t>ændringer</w:t>
      </w:r>
      <w:r w:rsidRPr="00DB17FB">
        <w:t>ne</w:t>
      </w:r>
      <w:r w:rsidRPr="0058418C">
        <w:t xml:space="preserve"> i </w:t>
      </w:r>
      <w:proofErr w:type="spellStart"/>
      <w:r w:rsidRPr="0058418C">
        <w:t>UDKs</w:t>
      </w:r>
      <w:proofErr w:type="spellEnd"/>
      <w:r w:rsidRPr="0058418C">
        <w:t xml:space="preserve"> seneste instruks: ’Instruks 31 Videregivelse af </w:t>
      </w:r>
      <w:proofErr w:type="spellStart"/>
      <w:r w:rsidRPr="0058418C">
        <w:t>UDKs</w:t>
      </w:r>
      <w:proofErr w:type="spellEnd"/>
      <w:r w:rsidRPr="0058418C">
        <w:t xml:space="preserve"> data til brug for kommunerne V3 okt2021.docx’</w:t>
      </w:r>
      <w:r w:rsidRPr="00DB17FB">
        <w:t xml:space="preserve"> som tillader, at </w:t>
      </w:r>
      <w:r w:rsidRPr="00017282">
        <w:rPr>
          <w:i/>
          <w:iCs/>
        </w:rPr>
        <w:t>dispositionsdato for den økonomiske effektuering</w:t>
      </w:r>
      <w:r w:rsidRPr="00DB17FB">
        <w:t xml:space="preserve"> må returneres,</w:t>
      </w:r>
      <w:r>
        <w:t xml:space="preserve"> skal der implementeres en ny version af servicen </w:t>
      </w:r>
      <w:r w:rsidR="00B164F6">
        <w:t>’</w:t>
      </w:r>
      <w:proofErr w:type="spellStart"/>
      <w:r>
        <w:t>YdelseListeHentUDKKommune</w:t>
      </w:r>
      <w:proofErr w:type="spellEnd"/>
      <w:r w:rsidR="00B164F6">
        <w:t>’</w:t>
      </w:r>
      <w:r>
        <w:t>.</w:t>
      </w:r>
    </w:p>
    <w:p w14:paraId="488A796F" w14:textId="02ECA8ED" w:rsidR="00017282" w:rsidRDefault="00017282" w:rsidP="00017282">
      <w:r>
        <w:t>Der genereres en ny major version af ’</w:t>
      </w:r>
      <w:proofErr w:type="spellStart"/>
      <w:r>
        <w:t>YdelseListeHentUDKKommune</w:t>
      </w:r>
      <w:proofErr w:type="spellEnd"/>
      <w:r>
        <w:t xml:space="preserve">’ med følgende nye fysiske </w:t>
      </w:r>
      <w:proofErr w:type="spellStart"/>
      <w:r>
        <w:t>endpoints</w:t>
      </w:r>
      <w:proofErr w:type="spellEnd"/>
      <w:r>
        <w:t>:</w:t>
      </w:r>
    </w:p>
    <w:p w14:paraId="21235D51" w14:textId="3DF57E21" w:rsidR="008E21CE" w:rsidRPr="008E21CE" w:rsidRDefault="008E21CE">
      <w:pPr>
        <w:pStyle w:val="ListParagraph"/>
        <w:numPr>
          <w:ilvl w:val="0"/>
          <w:numId w:val="13"/>
        </w:numPr>
        <w:spacing w:after="0"/>
        <w:rPr>
          <w:iCs/>
        </w:rPr>
      </w:pPr>
      <w:r w:rsidRPr="008E21CE">
        <w:rPr>
          <w:iCs/>
          <w:u w:val="single"/>
        </w:rPr>
        <w:t>Produktion</w:t>
      </w:r>
      <w:r w:rsidRPr="008E21CE">
        <w:rPr>
          <w:iCs/>
        </w:rPr>
        <w:t xml:space="preserve">: </w:t>
      </w:r>
      <w:hyperlink r:id="rId12" w:history="1">
        <w:r w:rsidRPr="009F0DEF">
          <w:rPr>
            <w:rStyle w:val="Hyperlink"/>
            <w:rFonts w:ascii="Calibri" w:hAnsi="Calibri"/>
            <w:iCs/>
            <w:sz w:val="22"/>
          </w:rPr>
          <w:t>https://ydelsesindeks.stoettesystemerne.dk/ydelselistehentudkkommune/</w:t>
        </w:r>
      </w:hyperlink>
      <w:r w:rsidR="008E6F8B">
        <w:rPr>
          <w:rStyle w:val="Hyperlink"/>
          <w:rFonts w:ascii="Calibri" w:hAnsi="Calibri"/>
          <w:iCs/>
          <w:sz w:val="22"/>
        </w:rPr>
        <w:t>3</w:t>
      </w:r>
    </w:p>
    <w:p w14:paraId="37D0E339" w14:textId="7BB0767E" w:rsidR="00017282" w:rsidRPr="00B164F6" w:rsidRDefault="008E21CE">
      <w:pPr>
        <w:pStyle w:val="ListParagraph"/>
        <w:numPr>
          <w:ilvl w:val="0"/>
          <w:numId w:val="13"/>
        </w:numPr>
        <w:rPr>
          <w:rStyle w:val="Hyperlink"/>
          <w:rFonts w:ascii="Calibri" w:hAnsi="Calibri"/>
          <w:color w:val="auto"/>
          <w:sz w:val="22"/>
          <w:u w:val="none"/>
        </w:rPr>
      </w:pPr>
      <w:r w:rsidRPr="008E21CE">
        <w:rPr>
          <w:iCs/>
          <w:u w:val="single"/>
        </w:rPr>
        <w:t>Ekstern Test</w:t>
      </w:r>
      <w:r w:rsidRPr="008E21CE">
        <w:rPr>
          <w:iCs/>
        </w:rPr>
        <w:t xml:space="preserve">: </w:t>
      </w:r>
      <w:hyperlink r:id="rId13" w:history="1">
        <w:r w:rsidR="00D6732E" w:rsidRPr="009F0DEF">
          <w:rPr>
            <w:rStyle w:val="Hyperlink"/>
            <w:rFonts w:ascii="Calibri" w:hAnsi="Calibri"/>
            <w:iCs/>
            <w:sz w:val="22"/>
          </w:rPr>
          <w:t>https://ydelsesindeks.eksterntest-stoettesystemerne.dk/ydelselistehentudkkommune/</w:t>
        </w:r>
      </w:hyperlink>
      <w:r w:rsidR="008E6F8B">
        <w:rPr>
          <w:rStyle w:val="Hyperlink"/>
          <w:rFonts w:ascii="Calibri" w:hAnsi="Calibri"/>
          <w:iCs/>
          <w:sz w:val="22"/>
        </w:rPr>
        <w:t>3</w:t>
      </w:r>
    </w:p>
    <w:p w14:paraId="01076C4E" w14:textId="77777777" w:rsidR="00B164F6" w:rsidRDefault="00B164F6" w:rsidP="00B164F6">
      <w:pPr>
        <w:pStyle w:val="ListParagraph"/>
      </w:pPr>
    </w:p>
    <w:p w14:paraId="1E7EB094" w14:textId="3AF416A4" w:rsidR="00A21018" w:rsidRDefault="00A50492" w:rsidP="000B2286">
      <w:pPr>
        <w:rPr>
          <w:ins w:id="22" w:author="Dennis Bræstrup (DEB)" w:date="2023-11-23T09:56:00Z"/>
        </w:rPr>
      </w:pPr>
      <w:ins w:id="23" w:author="Dennis Bræstrup (DEB)" w:date="2023-11-23T10:27:00Z">
        <w:r>
          <w:t>På baggrund af</w:t>
        </w:r>
      </w:ins>
      <w:ins w:id="24" w:author="Dennis Bræstrup (DEB)" w:date="2023-11-23T09:54:00Z">
        <w:r w:rsidR="00536048">
          <w:t xml:space="preserve"> forudgående dialog </w:t>
        </w:r>
      </w:ins>
      <w:ins w:id="25" w:author="Dennis Bræstrup (DEB)" w:date="2023-11-23T10:27:00Z">
        <w:r>
          <w:t>med KOMBIT og</w:t>
        </w:r>
      </w:ins>
      <w:ins w:id="26" w:author="Dennis Bræstrup (DEB)" w:date="2023-11-23T09:54:00Z">
        <w:r w:rsidR="00914290">
          <w:t xml:space="preserve"> behov </w:t>
        </w:r>
      </w:ins>
      <w:ins w:id="27" w:author="Dennis Bræstrup (DEB)" w:date="2023-11-23T10:27:00Z">
        <w:r>
          <w:t xml:space="preserve">fra </w:t>
        </w:r>
      </w:ins>
      <w:ins w:id="28" w:author="Dennis Bræstrup (DEB)" w:date="2023-11-23T09:54:00Z">
        <w:r w:rsidR="00536048">
          <w:t>KOMBIT – er de</w:t>
        </w:r>
      </w:ins>
      <w:ins w:id="29" w:author="Dennis Bræstrup (DEB)" w:date="2023-11-23T10:27:00Z">
        <w:r>
          <w:t>t</w:t>
        </w:r>
      </w:ins>
      <w:ins w:id="30" w:author="Dennis Bræstrup (DEB)" w:date="2023-11-23T09:54:00Z">
        <w:r w:rsidR="00914290">
          <w:t xml:space="preserve"> aftalt</w:t>
        </w:r>
      </w:ins>
      <w:ins w:id="31" w:author="Dennis Bræstrup (DEB)" w:date="2023-11-23T10:27:00Z">
        <w:r>
          <w:t xml:space="preserve"> at</w:t>
        </w:r>
      </w:ins>
      <w:ins w:id="32" w:author="Dennis Bræstrup (DEB)" w:date="2023-11-23T09:54:00Z">
        <w:r w:rsidR="00914290">
          <w:t xml:space="preserve"> </w:t>
        </w:r>
      </w:ins>
      <w:ins w:id="33" w:author="Dennis Bræstrup (DEB)" w:date="2023-11-23T09:55:00Z">
        <w:r w:rsidR="00914290">
          <w:t xml:space="preserve">ny version </w:t>
        </w:r>
        <w:r w:rsidR="009513FB">
          <w:t xml:space="preserve">laves med ny </w:t>
        </w:r>
        <w:proofErr w:type="spellStart"/>
        <w:r w:rsidR="00A21018">
          <w:t>EntityId</w:t>
        </w:r>
        <w:proofErr w:type="spellEnd"/>
        <w:r w:rsidR="00A21018">
          <w:t xml:space="preserve"> i stede</w:t>
        </w:r>
      </w:ins>
      <w:ins w:id="34" w:author="Dennis Bræstrup (DEB)" w:date="2023-11-23T09:56:00Z">
        <w:r w:rsidR="00A21018">
          <w:t xml:space="preserve">t for genbrug </w:t>
        </w:r>
      </w:ins>
      <w:ins w:id="35" w:author="Dennis Bræstrup (DEB)" w:date="2023-11-23T10:27:00Z">
        <w:r w:rsidR="000B2286">
          <w:t xml:space="preserve">af </w:t>
        </w:r>
        <w:proofErr w:type="spellStart"/>
        <w:r w:rsidR="000B2286">
          <w:t>EntityId</w:t>
        </w:r>
        <w:proofErr w:type="spellEnd"/>
        <w:r w:rsidR="000B2286">
          <w:t xml:space="preserve"> </w:t>
        </w:r>
      </w:ins>
      <w:ins w:id="36" w:author="Dennis Bræstrup (DEB)" w:date="2023-11-23T10:28:00Z">
        <w:r w:rsidR="000B2286">
          <w:t>og dermed serviceaftaler</w:t>
        </w:r>
      </w:ins>
      <w:ins w:id="37" w:author="Dennis Bræstrup (DEB)" w:date="2023-11-23T09:56:00Z">
        <w:r w:rsidR="00A21018">
          <w:t xml:space="preserve"> fra version 1</w:t>
        </w:r>
      </w:ins>
      <w:ins w:id="38" w:author="Dennis Bræstrup (DEB)" w:date="2023-11-23T10:28:00Z">
        <w:r w:rsidR="000B2286">
          <w:t xml:space="preserve"> – som det ellers var foreslået fra KMD. </w:t>
        </w:r>
      </w:ins>
    </w:p>
    <w:p w14:paraId="152E9D69" w14:textId="242E1E77" w:rsidR="00536048" w:rsidRDefault="00A21018" w:rsidP="000B2286">
      <w:pPr>
        <w:rPr>
          <w:ins w:id="39" w:author="Dennis Bræstrup (DEB)" w:date="2023-11-23T09:58:00Z"/>
        </w:rPr>
      </w:pPr>
      <w:proofErr w:type="spellStart"/>
      <w:ins w:id="40" w:author="Dennis Bræstrup (DEB)" w:date="2023-11-23T09:56:00Z">
        <w:r>
          <w:t>EntityId</w:t>
        </w:r>
        <w:proofErr w:type="spellEnd"/>
        <w:r>
          <w:t xml:space="preserve"> oprettes </w:t>
        </w:r>
      </w:ins>
      <w:ins w:id="41" w:author="Dennis Bræstrup (DEB)" w:date="2023-11-23T09:57:00Z">
        <w:r w:rsidR="00E25192">
          <w:t>som</w:t>
        </w:r>
      </w:ins>
      <w:ins w:id="42" w:author="Dennis Bræstrup (DEB)" w:date="2023-11-23T09:56:00Z">
        <w:r>
          <w:t xml:space="preserve"> ’</w:t>
        </w:r>
        <w:r w:rsidRPr="00A21018">
          <w:rPr>
            <w:iCs/>
          </w:rPr>
          <w:t>http://entityid.kombit.dk/service/</w:t>
        </w:r>
      </w:ins>
      <w:ins w:id="43" w:author="Dennis Bræstrup (DEB)" w:date="2023-11-23T09:57:00Z">
        <w:r w:rsidR="00DD6155">
          <w:rPr>
            <w:iCs/>
          </w:rPr>
          <w:t>ydi/</w:t>
        </w:r>
      </w:ins>
      <w:ins w:id="44" w:author="Dennis Bræstrup (DEB)" w:date="2023-11-23T09:56:00Z">
        <w:r w:rsidRPr="00A21018">
          <w:rPr>
            <w:iCs/>
          </w:rPr>
          <w:t>ydelselistehentudkkommune/</w:t>
        </w:r>
        <w:r>
          <w:rPr>
            <w:iCs/>
          </w:rPr>
          <w:t>3</w:t>
        </w:r>
      </w:ins>
      <w:ins w:id="45" w:author="Dennis Bræstrup (DEB)" w:date="2023-11-23T09:57:00Z">
        <w:r w:rsidR="00E25192">
          <w:rPr>
            <w:iCs/>
          </w:rPr>
          <w:t>’</w:t>
        </w:r>
      </w:ins>
      <w:ins w:id="46" w:author="Dennis Bræstrup (DEB)" w:date="2023-11-23T09:55:00Z">
        <w:r w:rsidR="009513FB">
          <w:t xml:space="preserve"> </w:t>
        </w:r>
      </w:ins>
      <w:ins w:id="47" w:author="Dennis Bræstrup (DEB)" w:date="2023-11-23T09:57:00Z">
        <w:r w:rsidR="00E25192">
          <w:t xml:space="preserve">og med navn </w:t>
        </w:r>
      </w:ins>
      <w:ins w:id="48" w:author="Dennis Bræstrup (DEB)" w:date="2023-11-23T09:58:00Z">
        <w:r w:rsidR="00866129">
          <w:t>y</w:t>
        </w:r>
      </w:ins>
      <w:ins w:id="49" w:author="Dennis Bræstrup (DEB)" w:date="2023-11-23T09:57:00Z">
        <w:r w:rsidR="00866129">
          <w:t>delselistehent</w:t>
        </w:r>
      </w:ins>
      <w:ins w:id="50" w:author="Dennis Bræstrup (DEB)" w:date="2023-11-23T09:58:00Z">
        <w:r w:rsidR="00866129">
          <w:t>UDKK</w:t>
        </w:r>
      </w:ins>
      <w:ins w:id="51" w:author="Dennis Bræstrup (DEB)" w:date="2023-11-23T09:57:00Z">
        <w:r w:rsidR="00866129">
          <w:t>ommune</w:t>
        </w:r>
      </w:ins>
      <w:ins w:id="52" w:author="Dennis Bræstrup (DEB)" w:date="2023-11-23T09:58:00Z">
        <w:r w:rsidR="00866129">
          <w:t>3.</w:t>
        </w:r>
      </w:ins>
    </w:p>
    <w:p w14:paraId="59340C59" w14:textId="77A87311" w:rsidR="001F0EE0" w:rsidRDefault="001F0EE0" w:rsidP="000B2286">
      <w:pPr>
        <w:rPr>
          <w:ins w:id="53" w:author="Dennis Bræstrup (DEB)" w:date="2023-11-23T10:00:00Z"/>
        </w:rPr>
      </w:pPr>
      <w:ins w:id="54" w:author="Dennis Bræstrup (DEB)" w:date="2023-11-23T10:00:00Z">
        <w:r>
          <w:t xml:space="preserve">I forbindelse med ovenstående opretter KMD ovenstående i Administrationsmodulet i </w:t>
        </w:r>
        <w:proofErr w:type="spellStart"/>
        <w:r>
          <w:t>EksternTest</w:t>
        </w:r>
        <w:proofErr w:type="spellEnd"/>
        <w:r>
          <w:t xml:space="preserve"> og Produktion, så </w:t>
        </w:r>
        <w:r w:rsidR="00FC474C">
          <w:t xml:space="preserve">Anvenderne kan få oprettet nye serviceaftaler. </w:t>
        </w:r>
      </w:ins>
    </w:p>
    <w:p w14:paraId="36E5DB76" w14:textId="61967678" w:rsidR="00B26D06" w:rsidRDefault="00B26D06" w:rsidP="000B2286">
      <w:pPr>
        <w:rPr>
          <w:ins w:id="55" w:author="Dennis Bræstrup (DEB)" w:date="2023-11-23T09:54:00Z"/>
        </w:rPr>
      </w:pPr>
      <w:ins w:id="56" w:author="Dennis Bræstrup (DEB)" w:date="2023-11-23T09:58:00Z">
        <w:r>
          <w:t xml:space="preserve">Derudover er der behov for at få oprettet nye serviceaftaler for </w:t>
        </w:r>
      </w:ins>
      <w:ins w:id="57" w:author="Dennis Bræstrup (DEB)" w:date="2023-11-23T10:00:00Z">
        <w:r w:rsidR="00FC474C">
          <w:t xml:space="preserve">KMD </w:t>
        </w:r>
      </w:ins>
      <w:ins w:id="58" w:author="Dennis Bræstrup (DEB)" w:date="2023-11-23T10:01:00Z">
        <w:r w:rsidR="00E66052">
          <w:t>i forhold ti</w:t>
        </w:r>
      </w:ins>
      <w:ins w:id="59" w:author="Dennis Bræstrup (DEB)" w:date="2023-11-23T09:59:00Z">
        <w:r w:rsidR="007A3CAF">
          <w:t xml:space="preserve"> </w:t>
        </w:r>
        <w:proofErr w:type="spellStart"/>
        <w:r w:rsidR="007A3CAF">
          <w:t>KMDs</w:t>
        </w:r>
        <w:proofErr w:type="spellEnd"/>
        <w:r w:rsidR="007A3CAF">
          <w:t xml:space="preserve"> interne miljøer</w:t>
        </w:r>
      </w:ins>
      <w:ins w:id="60" w:author="Dennis Bræstrup (DEB)" w:date="2023-11-23T10:01:00Z">
        <w:r w:rsidR="00E66052">
          <w:t xml:space="preserve">. </w:t>
        </w:r>
      </w:ins>
    </w:p>
    <w:p w14:paraId="2F0B55FD" w14:textId="157BA54C" w:rsidR="00D6732E" w:rsidDel="00E66052" w:rsidRDefault="00E94565" w:rsidP="00B164F6">
      <w:pPr>
        <w:rPr>
          <w:del w:id="61" w:author="Dennis Bræstrup (DEB)" w:date="2023-11-23T10:01:00Z"/>
        </w:rPr>
      </w:pPr>
      <w:del w:id="62" w:author="Dennis Bræstrup (DEB)" w:date="2023-11-23T10:01:00Z">
        <w:r w:rsidDel="00E66052">
          <w:lastRenderedPageBreak/>
          <w:delText>E</w:delText>
        </w:r>
        <w:r w:rsidR="009C4B34" w:rsidDel="00E66052">
          <w:delText>ntityId</w:delText>
        </w:r>
        <w:r w:rsidR="006E098F" w:rsidDel="00E66052">
          <w:delText xml:space="preserve"> </w:delText>
        </w:r>
        <w:r w:rsidR="0012600F" w:rsidDel="00E66052">
          <w:delText>(</w:delText>
        </w:r>
        <w:r w:rsidR="00523B7B" w:rsidDel="00E66052">
          <w:fldChar w:fldCharType="begin"/>
        </w:r>
        <w:r w:rsidR="00523B7B" w:rsidDel="00E66052">
          <w:delInstrText>HYPERLINK "http://entityid.kombit.dk/service/ydelselistehentudkkommune/1"</w:delInstrText>
        </w:r>
        <w:r w:rsidR="00523B7B" w:rsidDel="00E66052">
          <w:fldChar w:fldCharType="separate"/>
        </w:r>
        <w:r w:rsidR="0012600F" w:rsidRPr="00B164F6" w:rsidDel="00E66052">
          <w:rPr>
            <w:rStyle w:val="Hyperlink"/>
            <w:rFonts w:ascii="Calibri" w:hAnsi="Calibri"/>
            <w:iCs/>
            <w:sz w:val="22"/>
          </w:rPr>
          <w:delText>http://entityid.kombit.dk/service/ydelselistehentudkkommune/1</w:delText>
        </w:r>
        <w:r w:rsidR="00523B7B" w:rsidDel="00E66052">
          <w:rPr>
            <w:rStyle w:val="Hyperlink"/>
            <w:rFonts w:ascii="Calibri" w:hAnsi="Calibri"/>
            <w:iCs/>
            <w:sz w:val="22"/>
          </w:rPr>
          <w:fldChar w:fldCharType="end"/>
        </w:r>
        <w:r w:rsidR="0012600F" w:rsidRPr="00B164F6" w:rsidDel="00E66052">
          <w:rPr>
            <w:iCs/>
          </w:rPr>
          <w:delText xml:space="preserve">) </w:delText>
        </w:r>
        <w:r w:rsidR="006E098F" w:rsidDel="00E66052">
          <w:delText>fra version 1 af servicen genbruges</w:delText>
        </w:r>
        <w:r w:rsidDel="00E66052">
          <w:delText>.</w:delText>
        </w:r>
        <w:r w:rsidR="008E6F8B" w:rsidDel="00E66052">
          <w:delText xml:space="preserve"> Det vil sige ”genbrug” af de eksisterende serviceaftaler for </w:delText>
        </w:r>
        <w:r w:rsidR="008E6F8B" w:rsidRPr="008E6F8B" w:rsidDel="00E66052">
          <w:rPr>
            <w:i/>
            <w:iCs/>
          </w:rPr>
          <w:delText>Anvenderne</w:delText>
        </w:r>
        <w:r w:rsidR="008E6F8B" w:rsidDel="00E66052">
          <w:delText xml:space="preserve"> i Administrationsmodulet. </w:delText>
        </w:r>
      </w:del>
    </w:p>
    <w:p w14:paraId="46C159C6" w14:textId="78D0E89E" w:rsidR="00017282" w:rsidRDefault="006A4782" w:rsidP="00017282">
      <w:r>
        <w:t>O</w:t>
      </w:r>
      <w:r w:rsidR="00017282">
        <w:t>utputstrukturen i ’</w:t>
      </w:r>
      <w:proofErr w:type="spellStart"/>
      <w:r w:rsidR="00017282">
        <w:t>YdelseListeHentUDKKommune</w:t>
      </w:r>
      <w:proofErr w:type="spellEnd"/>
      <w:r w:rsidR="00017282">
        <w:t>’ skal have tilføjet en ny attribut: ’</w:t>
      </w:r>
      <w:proofErr w:type="spellStart"/>
      <w:r w:rsidR="00017282" w:rsidRPr="00AC5226">
        <w:t>OekonomiskEffektueringDispositionsdato</w:t>
      </w:r>
      <w:proofErr w:type="spellEnd"/>
      <w:r w:rsidR="00017282">
        <w:t xml:space="preserve">’. </w:t>
      </w:r>
    </w:p>
    <w:p w14:paraId="7171A4FB" w14:textId="2D811A1E" w:rsidR="00C360AB" w:rsidRDefault="00017282" w:rsidP="00D6732E">
      <w:r>
        <w:t>Servicen ’</w:t>
      </w:r>
      <w:proofErr w:type="spellStart"/>
      <w:r>
        <w:t>YdelseListeHentUDKKommune</w:t>
      </w:r>
      <w:proofErr w:type="spellEnd"/>
      <w:r>
        <w:t>’</w:t>
      </w:r>
      <w:r w:rsidRPr="00CB2452">
        <w:t xml:space="preserve"> udvikles efter </w:t>
      </w:r>
      <w:proofErr w:type="spellStart"/>
      <w:r w:rsidRPr="00CB2452">
        <w:t>Contract</w:t>
      </w:r>
      <w:proofErr w:type="spellEnd"/>
      <w:r w:rsidRPr="00CB2452">
        <w:t xml:space="preserve"> </w:t>
      </w:r>
      <w:proofErr w:type="spellStart"/>
      <w:r w:rsidRPr="00CB2452">
        <w:t>first</w:t>
      </w:r>
      <w:proofErr w:type="spellEnd"/>
      <w:r w:rsidRPr="00CB2452">
        <w:t xml:space="preserve"> princippet</w:t>
      </w:r>
      <w:r>
        <w:t>, så inden udvikling påbegyndes skal KOMBIT levere en ny WSDL.</w:t>
      </w:r>
      <w:ins w:id="63" w:author="Dennis Bræstrup (DEB)" w:date="2023-11-23T10:01:00Z">
        <w:r w:rsidR="00E8220D">
          <w:t xml:space="preserve"> Grundet </w:t>
        </w:r>
      </w:ins>
      <w:ins w:id="64" w:author="Dennis Bræstrup (DEB)" w:date="2023-11-23T10:02:00Z">
        <w:r w:rsidR="00E8220D">
          <w:t xml:space="preserve">ny PE i KOMBIT </w:t>
        </w:r>
      </w:ins>
      <w:ins w:id="65" w:author="Dennis Bræstrup (DEB)" w:date="2023-11-23T10:21:00Z">
        <w:r w:rsidR="00523B7B">
          <w:t>f</w:t>
        </w:r>
      </w:ins>
      <w:ins w:id="66" w:author="Dennis Bræstrup (DEB)" w:date="2023-11-23T10:22:00Z">
        <w:r w:rsidR="00523B7B">
          <w:t xml:space="preserve">or SDY </w:t>
        </w:r>
      </w:ins>
      <w:ins w:id="67" w:author="Dennis Bræstrup (DEB)" w:date="2023-11-23T10:21:00Z">
        <w:r w:rsidR="00523B7B">
          <w:t xml:space="preserve">og fælles forståelse af </w:t>
        </w:r>
        <w:r w:rsidR="00523B7B" w:rsidRPr="00523B7B">
          <w:rPr>
            <w:i/>
            <w:iCs/>
          </w:rPr>
          <w:t>hvad</w:t>
        </w:r>
        <w:r w:rsidR="00523B7B">
          <w:t xml:space="preserve"> der skal laves af rettelser - </w:t>
        </w:r>
      </w:ins>
      <w:ins w:id="68" w:author="Dennis Bræstrup (DEB)" w:date="2023-11-23T10:02:00Z">
        <w:r w:rsidR="00E8220D">
          <w:t xml:space="preserve">er det aftalt, at KMD for denne laver WSDL på vegne af KOMBIT og sender den til KOMBIT, så KOMBIT har mulighed for at få opdateret deres </w:t>
        </w:r>
        <w:r w:rsidR="00581547">
          <w:t xml:space="preserve">WSDL med </w:t>
        </w:r>
      </w:ins>
      <w:ins w:id="69" w:author="Dennis Bræstrup (DEB)" w:date="2023-11-23T10:03:00Z">
        <w:r w:rsidR="00581547">
          <w:t xml:space="preserve">rettelsen. </w:t>
        </w:r>
      </w:ins>
      <w:ins w:id="70" w:author="Dennis Bræstrup (DEB)" w:date="2023-11-23T10:02:00Z">
        <w:r w:rsidR="00E8220D">
          <w:t xml:space="preserve"> </w:t>
        </w:r>
      </w:ins>
    </w:p>
    <w:p w14:paraId="5B956AB6" w14:textId="62793CB5" w:rsidR="00017282" w:rsidRDefault="00017282" w:rsidP="00D6732E"/>
    <w:p w14:paraId="3033942D" w14:textId="6BCB9991" w:rsidR="00D3140E" w:rsidRPr="00502F90" w:rsidRDefault="00D3140E" w:rsidP="00502F90">
      <w:pPr>
        <w:pStyle w:val="Heading2"/>
        <w:rPr>
          <w:rFonts w:eastAsia="Times New Roman"/>
          <w:szCs w:val="24"/>
          <w:lang w:eastAsia="da-DK"/>
        </w:rPr>
      </w:pPr>
      <w:r w:rsidRPr="00502F90">
        <w:rPr>
          <w:rStyle w:val="normaltextrun"/>
          <w:rFonts w:cs="Calibri"/>
        </w:rPr>
        <w:t>Vurdering af om kodeeksempler skal rettes</w:t>
      </w:r>
      <w:r w:rsidRPr="00502F90">
        <w:rPr>
          <w:rStyle w:val="eop"/>
          <w:rFonts w:cs="Calibri"/>
        </w:rPr>
        <w:t> </w:t>
      </w:r>
    </w:p>
    <w:p w14:paraId="45C8537F" w14:textId="75811494" w:rsidR="00D3140E" w:rsidRDefault="00D3140E" w:rsidP="00D314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Kodeeksemplerne skal ikke ændres</w:t>
      </w:r>
      <w:r w:rsidR="00B20D9A">
        <w:rPr>
          <w:rStyle w:val="normaltextrun"/>
          <w:rFonts w:ascii="Calibri" w:hAnsi="Calibri" w:cs="Calibri"/>
          <w:sz w:val="22"/>
          <w:szCs w:val="22"/>
        </w:rPr>
        <w:t>.</w:t>
      </w:r>
      <w:r>
        <w:rPr>
          <w:rStyle w:val="normaltextrun"/>
          <w:rFonts w:ascii="Calibri" w:hAnsi="Calibri" w:cs="Calibri"/>
          <w:sz w:val="22"/>
          <w:szCs w:val="22"/>
        </w:rPr>
        <w:t> </w:t>
      </w:r>
      <w:r>
        <w:rPr>
          <w:rStyle w:val="eop"/>
          <w:rFonts w:ascii="Calibri" w:hAnsi="Calibri" w:cs="Calibri"/>
          <w:sz w:val="22"/>
          <w:szCs w:val="22"/>
        </w:rPr>
        <w:t> </w:t>
      </w:r>
    </w:p>
    <w:p w14:paraId="4C1C633E" w14:textId="7F0C6524" w:rsidR="00D3140E" w:rsidRDefault="00D3140E" w:rsidP="00D314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183103" w14:textId="77777777" w:rsidR="00D3140E" w:rsidRPr="00E563FA" w:rsidRDefault="00D3140E" w:rsidP="00E563FA">
      <w:pPr>
        <w:pStyle w:val="Heading1"/>
      </w:pPr>
      <w:proofErr w:type="spellStart"/>
      <w:r w:rsidRPr="00E563FA">
        <w:t>Testscope</w:t>
      </w:r>
      <w:proofErr w:type="spellEnd"/>
      <w:r w:rsidRPr="00E563FA">
        <w:t>  </w:t>
      </w:r>
    </w:p>
    <w:p w14:paraId="4F955BC1" w14:textId="627939E3" w:rsidR="00230113" w:rsidRDefault="00230113" w:rsidP="00230113">
      <w:pPr>
        <w:autoSpaceDE w:val="0"/>
        <w:autoSpaceDN w:val="0"/>
        <w:adjustRightInd w:val="0"/>
        <w:spacing w:after="0" w:line="240" w:lineRule="auto"/>
        <w:rPr>
          <w:rFonts w:eastAsia="Times New Roman" w:cs="Calibri"/>
          <w:color w:val="000000"/>
          <w:lang w:eastAsia="da-DK"/>
        </w:rPr>
      </w:pPr>
      <w:r w:rsidRPr="00230113">
        <w:rPr>
          <w:rFonts w:eastAsia="Times New Roman" w:cs="Calibri"/>
          <w:color w:val="000000"/>
          <w:lang w:eastAsia="da-DK"/>
        </w:rPr>
        <w:t>Test for denne VA dækker alle testaktiviteter og estimater for udviklingsfasen</w:t>
      </w:r>
      <w:r>
        <w:rPr>
          <w:rFonts w:eastAsia="Times New Roman" w:cs="Calibri"/>
          <w:color w:val="000000"/>
          <w:lang w:eastAsia="da-DK"/>
        </w:rPr>
        <w:t xml:space="preserve"> og efterfølgende </w:t>
      </w:r>
      <w:proofErr w:type="spellStart"/>
      <w:r>
        <w:rPr>
          <w:rFonts w:eastAsia="Times New Roman" w:cs="Calibri"/>
          <w:color w:val="000000"/>
          <w:lang w:eastAsia="da-DK"/>
        </w:rPr>
        <w:t>merge&amp;deploy</w:t>
      </w:r>
      <w:proofErr w:type="spellEnd"/>
      <w:r>
        <w:rPr>
          <w:rFonts w:eastAsia="Times New Roman" w:cs="Calibri"/>
          <w:color w:val="000000"/>
          <w:lang w:eastAsia="da-DK"/>
        </w:rPr>
        <w:t xml:space="preserve"> fase </w:t>
      </w:r>
      <w:r w:rsidRPr="00230113">
        <w:rPr>
          <w:rFonts w:eastAsia="Times New Roman" w:cs="Calibri"/>
          <w:color w:val="000000"/>
          <w:lang w:eastAsia="da-DK"/>
        </w:rPr>
        <w:t xml:space="preserve">samt tilhørende testaktiviteter frem til release af </w:t>
      </w:r>
      <w:proofErr w:type="gramStart"/>
      <w:r w:rsidRPr="00230113">
        <w:rPr>
          <w:rFonts w:eastAsia="Times New Roman" w:cs="Calibri"/>
          <w:color w:val="000000"/>
          <w:lang w:eastAsia="da-DK"/>
        </w:rPr>
        <w:t>VA ændring</w:t>
      </w:r>
      <w:proofErr w:type="gramEnd"/>
      <w:r>
        <w:rPr>
          <w:rFonts w:eastAsia="Times New Roman" w:cs="Calibri"/>
          <w:color w:val="000000"/>
          <w:lang w:eastAsia="da-DK"/>
        </w:rPr>
        <w:t>.</w:t>
      </w:r>
    </w:p>
    <w:p w14:paraId="1DD156BE" w14:textId="77777777" w:rsidR="00230113" w:rsidRPr="00230113" w:rsidRDefault="00230113" w:rsidP="00230113">
      <w:pPr>
        <w:autoSpaceDE w:val="0"/>
        <w:autoSpaceDN w:val="0"/>
        <w:adjustRightInd w:val="0"/>
        <w:spacing w:after="0" w:line="240" w:lineRule="auto"/>
        <w:rPr>
          <w:rFonts w:eastAsia="Times New Roman" w:cs="Calibri"/>
          <w:color w:val="000000"/>
          <w:lang w:eastAsia="da-DK"/>
        </w:rPr>
      </w:pPr>
    </w:p>
    <w:p w14:paraId="4907C582" w14:textId="4CE52BC4" w:rsidR="00230113" w:rsidRDefault="00230113" w:rsidP="00230113">
      <w:pPr>
        <w:pStyle w:val="paragraph"/>
        <w:spacing w:before="0" w:beforeAutospacing="0" w:after="0" w:afterAutospacing="0"/>
        <w:textAlignment w:val="baseline"/>
        <w:rPr>
          <w:rFonts w:ascii="Calibri" w:hAnsi="Calibri" w:cs="Calibri"/>
          <w:color w:val="000000"/>
          <w:sz w:val="22"/>
          <w:szCs w:val="22"/>
        </w:rPr>
      </w:pPr>
      <w:r w:rsidRPr="00230113">
        <w:rPr>
          <w:rFonts w:ascii="Calibri" w:hAnsi="Calibri" w:cs="Calibri"/>
          <w:color w:val="000000"/>
          <w:sz w:val="22"/>
          <w:szCs w:val="22"/>
        </w:rPr>
        <w:t>Testaktiviteterne for VA-</w:t>
      </w:r>
      <w:r>
        <w:rPr>
          <w:rFonts w:ascii="Calibri" w:hAnsi="Calibri" w:cs="Calibri"/>
          <w:color w:val="000000"/>
          <w:sz w:val="22"/>
          <w:szCs w:val="22"/>
        </w:rPr>
        <w:t>233</w:t>
      </w:r>
      <w:r w:rsidRPr="00230113">
        <w:rPr>
          <w:rFonts w:ascii="Calibri" w:hAnsi="Calibri" w:cs="Calibri"/>
          <w:color w:val="000000"/>
          <w:sz w:val="22"/>
          <w:szCs w:val="22"/>
        </w:rPr>
        <w:t xml:space="preserve"> indeholder følgende:</w:t>
      </w:r>
    </w:p>
    <w:p w14:paraId="642148D0" w14:textId="77777777" w:rsidR="00230113" w:rsidRDefault="00230113" w:rsidP="00230113">
      <w:pPr>
        <w:pStyle w:val="paragraph"/>
        <w:spacing w:before="0" w:beforeAutospacing="0" w:after="0" w:afterAutospacing="0"/>
        <w:textAlignment w:val="baseline"/>
        <w:rPr>
          <w:rFonts w:ascii="Calibri" w:hAnsi="Calibri" w:cs="Calibri"/>
          <w:color w:val="000000"/>
          <w:sz w:val="22"/>
          <w:szCs w:val="22"/>
        </w:rPr>
      </w:pPr>
    </w:p>
    <w:p w14:paraId="63B82727" w14:textId="77777777" w:rsidR="00230113" w:rsidRPr="00C028D6" w:rsidRDefault="00230113">
      <w:pPr>
        <w:pStyle w:val="paragraph"/>
        <w:numPr>
          <w:ilvl w:val="0"/>
          <w:numId w:val="19"/>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b/>
          <w:bCs/>
          <w:sz w:val="22"/>
          <w:szCs w:val="22"/>
        </w:rPr>
        <w:t>Klargøring</w:t>
      </w:r>
      <w:r w:rsidRPr="00C028D6">
        <w:rPr>
          <w:rStyle w:val="normaltextrun"/>
          <w:rFonts w:asciiTheme="minorHAnsi" w:hAnsiTheme="minorHAnsi" w:cstheme="minorHAnsi"/>
          <w:sz w:val="22"/>
          <w:szCs w:val="22"/>
        </w:rPr>
        <w:t xml:space="preserve"> af testdata, miljøer etc. til brug for test i udviklingsfasen</w:t>
      </w:r>
    </w:p>
    <w:p w14:paraId="2AC2F86F" w14:textId="77777777" w:rsidR="00230113" w:rsidRPr="00C028D6" w:rsidRDefault="00230113">
      <w:pPr>
        <w:pStyle w:val="paragraph"/>
        <w:numPr>
          <w:ilvl w:val="1"/>
          <w:numId w:val="19"/>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 xml:space="preserve">Testdata </w:t>
      </w:r>
      <w:proofErr w:type="spellStart"/>
      <w:r w:rsidRPr="00C028D6">
        <w:rPr>
          <w:rStyle w:val="normaltextrun"/>
          <w:rFonts w:asciiTheme="minorHAnsi" w:hAnsiTheme="minorHAnsi" w:cstheme="minorHAnsi"/>
          <w:sz w:val="22"/>
          <w:szCs w:val="22"/>
        </w:rPr>
        <w:t>m.v</w:t>
      </w:r>
      <w:proofErr w:type="spellEnd"/>
      <w:r w:rsidRPr="00C028D6" w:rsidDel="003E3E2E">
        <w:rPr>
          <w:rStyle w:val="normaltextrun"/>
          <w:rFonts w:asciiTheme="minorHAnsi" w:hAnsiTheme="minorHAnsi" w:cstheme="minorHAnsi"/>
          <w:sz w:val="22"/>
          <w:szCs w:val="22"/>
        </w:rPr>
        <w:t xml:space="preserve"> </w:t>
      </w:r>
    </w:p>
    <w:p w14:paraId="14C17811" w14:textId="15724716" w:rsidR="00230113" w:rsidRPr="00C028D6" w:rsidRDefault="00230113">
      <w:pPr>
        <w:pStyle w:val="paragraph"/>
        <w:numPr>
          <w:ilvl w:val="1"/>
          <w:numId w:val="19"/>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 xml:space="preserve">Opdater krav og mapper i </w:t>
      </w:r>
      <w:proofErr w:type="spellStart"/>
      <w:r>
        <w:rPr>
          <w:rStyle w:val="normaltextrun"/>
          <w:rFonts w:asciiTheme="minorHAnsi" w:hAnsiTheme="minorHAnsi" w:cstheme="minorHAnsi"/>
          <w:sz w:val="22"/>
          <w:szCs w:val="22"/>
        </w:rPr>
        <w:t>Azure</w:t>
      </w:r>
      <w:proofErr w:type="spellEnd"/>
      <w:r w:rsidR="00DF3703">
        <w:rPr>
          <w:rStyle w:val="normaltextrun"/>
          <w:rFonts w:asciiTheme="minorHAnsi" w:hAnsiTheme="minorHAnsi" w:cstheme="minorHAnsi"/>
          <w:sz w:val="22"/>
          <w:szCs w:val="22"/>
        </w:rPr>
        <w:t xml:space="preserve"> </w:t>
      </w:r>
      <w:proofErr w:type="spellStart"/>
      <w:r w:rsidR="00DF3703">
        <w:rPr>
          <w:rStyle w:val="normaltextrun"/>
          <w:rFonts w:asciiTheme="minorHAnsi" w:hAnsiTheme="minorHAnsi" w:cstheme="minorHAnsi"/>
          <w:sz w:val="22"/>
          <w:szCs w:val="22"/>
        </w:rPr>
        <w:t>TestPlans</w:t>
      </w:r>
      <w:proofErr w:type="spellEnd"/>
      <w:r>
        <w:rPr>
          <w:rStyle w:val="normaltextrun"/>
          <w:rFonts w:asciiTheme="minorHAnsi" w:hAnsiTheme="minorHAnsi" w:cstheme="minorHAnsi"/>
          <w:sz w:val="22"/>
          <w:szCs w:val="22"/>
        </w:rPr>
        <w:t xml:space="preserve"> </w:t>
      </w:r>
    </w:p>
    <w:p w14:paraId="5D27F16D" w14:textId="77777777" w:rsidR="00230113" w:rsidRPr="00C028D6" w:rsidRDefault="00230113" w:rsidP="00230113">
      <w:pPr>
        <w:pStyle w:val="paragraph"/>
        <w:spacing w:before="0" w:beforeAutospacing="0" w:after="0" w:afterAutospacing="0"/>
        <w:textAlignment w:val="baseline"/>
        <w:rPr>
          <w:rFonts w:asciiTheme="minorHAnsi" w:hAnsiTheme="minorHAnsi" w:cstheme="minorHAnsi"/>
          <w:sz w:val="18"/>
          <w:szCs w:val="18"/>
        </w:rPr>
      </w:pPr>
    </w:p>
    <w:p w14:paraId="6065C6DA" w14:textId="77777777" w:rsidR="00230113" w:rsidRPr="00C028D6" w:rsidRDefault="00230113">
      <w:pPr>
        <w:pStyle w:val="paragraph"/>
        <w:numPr>
          <w:ilvl w:val="0"/>
          <w:numId w:val="19"/>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b/>
          <w:bCs/>
          <w:sz w:val="22"/>
          <w:szCs w:val="22"/>
        </w:rPr>
        <w:t>Funktionel test</w:t>
      </w:r>
      <w:r w:rsidRPr="00C028D6">
        <w:rPr>
          <w:rStyle w:val="normaltextrun"/>
          <w:rFonts w:asciiTheme="minorHAnsi" w:hAnsiTheme="minorHAnsi" w:cstheme="minorHAnsi"/>
          <w:sz w:val="22"/>
          <w:szCs w:val="22"/>
        </w:rPr>
        <w:t xml:space="preserve"> (KMD) </w:t>
      </w:r>
    </w:p>
    <w:p w14:paraId="3B8A7462" w14:textId="77777777" w:rsidR="00230113" w:rsidRPr="00C028D6" w:rsidRDefault="00230113">
      <w:pPr>
        <w:pStyle w:val="paragraph"/>
        <w:numPr>
          <w:ilvl w:val="0"/>
          <w:numId w:val="21"/>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 xml:space="preserve">Planlægning </w:t>
      </w:r>
    </w:p>
    <w:p w14:paraId="499FAF9D" w14:textId="77777777" w:rsidR="00230113" w:rsidRPr="00C028D6" w:rsidRDefault="00230113">
      <w:pPr>
        <w:pStyle w:val="paragraph"/>
        <w:numPr>
          <w:ilvl w:val="0"/>
          <w:numId w:val="21"/>
        </w:numPr>
        <w:spacing w:before="0" w:beforeAutospacing="0" w:after="0" w:afterAutospacing="0"/>
        <w:textAlignment w:val="baseline"/>
        <w:rPr>
          <w:rStyle w:val="normaltextrun"/>
          <w:rFonts w:asciiTheme="minorHAnsi" w:hAnsiTheme="minorHAnsi" w:cstheme="minorHAnsi"/>
          <w:sz w:val="22"/>
          <w:szCs w:val="22"/>
          <w:lang w:val="en-US"/>
        </w:rPr>
      </w:pPr>
      <w:proofErr w:type="spellStart"/>
      <w:r w:rsidRPr="00C028D6">
        <w:rPr>
          <w:rStyle w:val="normaltextrun"/>
          <w:rFonts w:asciiTheme="minorHAnsi" w:hAnsiTheme="minorHAnsi" w:cstheme="minorHAnsi"/>
          <w:sz w:val="22"/>
          <w:szCs w:val="22"/>
          <w:lang w:val="en-US"/>
        </w:rPr>
        <w:t>Testdesign</w:t>
      </w:r>
      <w:proofErr w:type="spellEnd"/>
      <w:r w:rsidRPr="00C028D6">
        <w:rPr>
          <w:rStyle w:val="normaltextrun"/>
          <w:rFonts w:asciiTheme="minorHAnsi" w:hAnsiTheme="minorHAnsi" w:cstheme="minorHAnsi"/>
          <w:sz w:val="22"/>
          <w:szCs w:val="22"/>
          <w:lang w:val="en-US"/>
        </w:rPr>
        <w:t xml:space="preserve"> </w:t>
      </w:r>
      <w:bookmarkStart w:id="71" w:name="_Hlk108678216"/>
      <w:r w:rsidRPr="00C028D6">
        <w:rPr>
          <w:rStyle w:val="normaltextrun"/>
          <w:rFonts w:asciiTheme="minorHAnsi" w:hAnsiTheme="minorHAnsi" w:cstheme="minorHAnsi"/>
          <w:sz w:val="22"/>
          <w:szCs w:val="22"/>
          <w:lang w:val="en-US"/>
        </w:rPr>
        <w:t>(SOAP, JUnit)</w:t>
      </w:r>
      <w:bookmarkEnd w:id="71"/>
    </w:p>
    <w:p w14:paraId="0E20F5FA" w14:textId="77777777" w:rsidR="00230113" w:rsidRPr="00C028D6" w:rsidRDefault="00230113">
      <w:pPr>
        <w:pStyle w:val="paragraph"/>
        <w:numPr>
          <w:ilvl w:val="0"/>
          <w:numId w:val="21"/>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 xml:space="preserve">Afvikling </w:t>
      </w:r>
    </w:p>
    <w:p w14:paraId="2189266E" w14:textId="77777777" w:rsidR="00230113" w:rsidRPr="00C028D6" w:rsidRDefault="00230113">
      <w:pPr>
        <w:pStyle w:val="paragraph"/>
        <w:numPr>
          <w:ilvl w:val="0"/>
          <w:numId w:val="21"/>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Registrering af bugs</w:t>
      </w:r>
    </w:p>
    <w:p w14:paraId="2593FCB0" w14:textId="77777777" w:rsidR="00230113" w:rsidRPr="00C028D6" w:rsidRDefault="00230113">
      <w:pPr>
        <w:pStyle w:val="paragraph"/>
        <w:numPr>
          <w:ilvl w:val="0"/>
          <w:numId w:val="21"/>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 xml:space="preserve">Gentest efter </w:t>
      </w:r>
      <w:proofErr w:type="spellStart"/>
      <w:r w:rsidRPr="00C028D6">
        <w:rPr>
          <w:rStyle w:val="normaltextrun"/>
          <w:rFonts w:asciiTheme="minorHAnsi" w:hAnsiTheme="minorHAnsi" w:cstheme="minorHAnsi"/>
          <w:sz w:val="22"/>
          <w:szCs w:val="22"/>
        </w:rPr>
        <w:t>bugfix</w:t>
      </w:r>
      <w:proofErr w:type="spellEnd"/>
    </w:p>
    <w:p w14:paraId="3951C4A7" w14:textId="77777777" w:rsidR="00230113" w:rsidRPr="00C028D6" w:rsidRDefault="00230113">
      <w:pPr>
        <w:pStyle w:val="paragraph"/>
        <w:numPr>
          <w:ilvl w:val="0"/>
          <w:numId w:val="21"/>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Afrapportering</w:t>
      </w:r>
    </w:p>
    <w:p w14:paraId="10F216E8" w14:textId="77777777" w:rsidR="00230113" w:rsidRPr="00C028D6" w:rsidRDefault="00230113" w:rsidP="00230113">
      <w:pPr>
        <w:pStyle w:val="paragraph"/>
        <w:spacing w:before="0" w:beforeAutospacing="0" w:after="0" w:afterAutospacing="0"/>
        <w:ind w:left="1440"/>
        <w:textAlignment w:val="baseline"/>
        <w:rPr>
          <w:rStyle w:val="normaltextrun"/>
          <w:rFonts w:asciiTheme="minorHAnsi" w:hAnsiTheme="minorHAnsi" w:cstheme="minorHAnsi"/>
          <w:sz w:val="22"/>
          <w:szCs w:val="22"/>
        </w:rPr>
      </w:pPr>
    </w:p>
    <w:p w14:paraId="32658CC3" w14:textId="77777777" w:rsidR="00230113" w:rsidRPr="00C028D6" w:rsidRDefault="00230113">
      <w:pPr>
        <w:pStyle w:val="paragraph"/>
        <w:numPr>
          <w:ilvl w:val="0"/>
          <w:numId w:val="19"/>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b/>
          <w:bCs/>
          <w:sz w:val="22"/>
          <w:szCs w:val="22"/>
        </w:rPr>
        <w:t>Regressionstest</w:t>
      </w:r>
      <w:r w:rsidRPr="00C028D6">
        <w:rPr>
          <w:rStyle w:val="normaltextrun"/>
          <w:rFonts w:asciiTheme="minorHAnsi" w:hAnsiTheme="minorHAnsi" w:cstheme="minorHAnsi"/>
          <w:sz w:val="22"/>
          <w:szCs w:val="22"/>
        </w:rPr>
        <w:t xml:space="preserve"> (KMD)</w:t>
      </w:r>
    </w:p>
    <w:p w14:paraId="7CD5DD71" w14:textId="77777777" w:rsidR="00230113" w:rsidRPr="00C028D6" w:rsidRDefault="00230113">
      <w:pPr>
        <w:pStyle w:val="paragraph"/>
        <w:numPr>
          <w:ilvl w:val="0"/>
          <w:numId w:val="20"/>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 xml:space="preserve">Planlægning </w:t>
      </w:r>
    </w:p>
    <w:p w14:paraId="339D38A1" w14:textId="77777777" w:rsidR="00230113" w:rsidRPr="00C028D6" w:rsidRDefault="00230113">
      <w:pPr>
        <w:pStyle w:val="paragraph"/>
        <w:numPr>
          <w:ilvl w:val="0"/>
          <w:numId w:val="20"/>
        </w:numPr>
        <w:spacing w:before="0" w:beforeAutospacing="0" w:after="0" w:afterAutospacing="0"/>
        <w:textAlignment w:val="baseline"/>
        <w:rPr>
          <w:rStyle w:val="normaltextrun"/>
          <w:rFonts w:asciiTheme="minorHAnsi" w:hAnsiTheme="minorHAnsi" w:cstheme="minorHAnsi"/>
          <w:sz w:val="22"/>
          <w:szCs w:val="22"/>
          <w:lang w:val="en-US"/>
        </w:rPr>
      </w:pPr>
      <w:proofErr w:type="spellStart"/>
      <w:r w:rsidRPr="00C028D6">
        <w:rPr>
          <w:rStyle w:val="normaltextrun"/>
          <w:rFonts w:asciiTheme="minorHAnsi" w:hAnsiTheme="minorHAnsi" w:cstheme="minorHAnsi"/>
          <w:sz w:val="22"/>
          <w:szCs w:val="22"/>
          <w:lang w:val="en-US"/>
        </w:rPr>
        <w:t>Opdater</w:t>
      </w:r>
      <w:proofErr w:type="spellEnd"/>
      <w:r w:rsidRPr="00C028D6">
        <w:rPr>
          <w:rStyle w:val="normaltextrun"/>
          <w:rFonts w:asciiTheme="minorHAnsi" w:hAnsiTheme="minorHAnsi" w:cstheme="minorHAnsi"/>
          <w:sz w:val="22"/>
          <w:szCs w:val="22"/>
          <w:lang w:val="en-US"/>
        </w:rPr>
        <w:t xml:space="preserve"> </w:t>
      </w:r>
      <w:proofErr w:type="spellStart"/>
      <w:r w:rsidRPr="00C028D6">
        <w:rPr>
          <w:rStyle w:val="normaltextrun"/>
          <w:rFonts w:asciiTheme="minorHAnsi" w:hAnsiTheme="minorHAnsi" w:cstheme="minorHAnsi"/>
          <w:sz w:val="22"/>
          <w:szCs w:val="22"/>
          <w:lang w:val="en-US"/>
        </w:rPr>
        <w:t>eksisterende</w:t>
      </w:r>
      <w:proofErr w:type="spellEnd"/>
      <w:r w:rsidRPr="00C028D6">
        <w:rPr>
          <w:rStyle w:val="normaltextrun"/>
          <w:rFonts w:asciiTheme="minorHAnsi" w:hAnsiTheme="minorHAnsi" w:cstheme="minorHAnsi"/>
          <w:sz w:val="22"/>
          <w:szCs w:val="22"/>
          <w:lang w:val="en-US"/>
        </w:rPr>
        <w:t xml:space="preserve"> test (test suite)</w:t>
      </w:r>
    </w:p>
    <w:p w14:paraId="319246A4" w14:textId="77777777" w:rsidR="00230113" w:rsidRPr="00C028D6" w:rsidRDefault="00230113">
      <w:pPr>
        <w:pStyle w:val="paragraph"/>
        <w:numPr>
          <w:ilvl w:val="0"/>
          <w:numId w:val="20"/>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Tilføj nye tests</w:t>
      </w:r>
    </w:p>
    <w:p w14:paraId="53ACC65D" w14:textId="77777777" w:rsidR="00230113" w:rsidRPr="00C028D6" w:rsidRDefault="00230113">
      <w:pPr>
        <w:pStyle w:val="paragraph"/>
        <w:numPr>
          <w:ilvl w:val="0"/>
          <w:numId w:val="20"/>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 xml:space="preserve">Afvikling </w:t>
      </w:r>
    </w:p>
    <w:p w14:paraId="2642ADE3" w14:textId="77777777" w:rsidR="00230113" w:rsidRPr="00C028D6" w:rsidRDefault="00230113">
      <w:pPr>
        <w:pStyle w:val="paragraph"/>
        <w:numPr>
          <w:ilvl w:val="0"/>
          <w:numId w:val="20"/>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Registrering af bugs</w:t>
      </w:r>
    </w:p>
    <w:p w14:paraId="6715979B" w14:textId="77777777" w:rsidR="00230113" w:rsidRPr="00C028D6" w:rsidRDefault="00230113">
      <w:pPr>
        <w:pStyle w:val="paragraph"/>
        <w:numPr>
          <w:ilvl w:val="0"/>
          <w:numId w:val="20"/>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 xml:space="preserve">Gentest efter </w:t>
      </w:r>
      <w:proofErr w:type="spellStart"/>
      <w:r w:rsidRPr="00C028D6">
        <w:rPr>
          <w:rStyle w:val="normaltextrun"/>
          <w:rFonts w:asciiTheme="minorHAnsi" w:hAnsiTheme="minorHAnsi" w:cstheme="minorHAnsi"/>
          <w:sz w:val="22"/>
          <w:szCs w:val="22"/>
        </w:rPr>
        <w:t>bugfix</w:t>
      </w:r>
      <w:proofErr w:type="spellEnd"/>
    </w:p>
    <w:p w14:paraId="426613B6" w14:textId="77777777" w:rsidR="00230113" w:rsidRDefault="00230113">
      <w:pPr>
        <w:pStyle w:val="paragraph"/>
        <w:numPr>
          <w:ilvl w:val="0"/>
          <w:numId w:val="20"/>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Afrapportering</w:t>
      </w:r>
    </w:p>
    <w:p w14:paraId="48168058" w14:textId="77777777" w:rsidR="00230113" w:rsidRDefault="00230113" w:rsidP="00230113">
      <w:pPr>
        <w:pStyle w:val="paragraph"/>
        <w:spacing w:before="0" w:beforeAutospacing="0" w:after="0" w:afterAutospacing="0"/>
        <w:textAlignment w:val="baseline"/>
        <w:rPr>
          <w:rStyle w:val="normaltextrun"/>
          <w:rFonts w:asciiTheme="minorHAnsi" w:hAnsiTheme="minorHAnsi" w:cstheme="minorHAnsi"/>
          <w:sz w:val="22"/>
          <w:szCs w:val="22"/>
        </w:rPr>
      </w:pPr>
    </w:p>
    <w:p w14:paraId="38CE3257" w14:textId="77777777" w:rsidR="00230113" w:rsidRDefault="00230113">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Dress </w:t>
      </w:r>
      <w:proofErr w:type="spellStart"/>
      <w:r>
        <w:rPr>
          <w:rStyle w:val="normaltextrun"/>
          <w:rFonts w:ascii="Calibri" w:hAnsi="Calibri" w:cs="Calibri"/>
          <w:b/>
          <w:bCs/>
          <w:sz w:val="22"/>
          <w:szCs w:val="22"/>
        </w:rPr>
        <w:t>rehearsal</w:t>
      </w:r>
      <w:proofErr w:type="spellEnd"/>
      <w:r>
        <w:rPr>
          <w:rStyle w:val="normaltextrun"/>
          <w:rFonts w:ascii="Calibri" w:hAnsi="Calibri" w:cs="Calibri"/>
          <w:sz w:val="22"/>
          <w:szCs w:val="22"/>
        </w:rPr>
        <w:t xml:space="preserve"> (KMD)</w:t>
      </w:r>
      <w:r>
        <w:rPr>
          <w:rStyle w:val="eop"/>
          <w:rFonts w:ascii="Calibri" w:hAnsi="Calibri" w:cs="Calibri"/>
          <w:sz w:val="22"/>
          <w:szCs w:val="22"/>
        </w:rPr>
        <w:t> </w:t>
      </w:r>
    </w:p>
    <w:p w14:paraId="735ECA02" w14:textId="77777777" w:rsidR="00230113" w:rsidRDefault="00230113">
      <w:pPr>
        <w:pStyle w:val="paragraph"/>
        <w:numPr>
          <w:ilvl w:val="0"/>
          <w:numId w:val="23"/>
        </w:numPr>
        <w:tabs>
          <w:tab w:val="clear" w:pos="720"/>
          <w:tab w:val="num" w:pos="1134"/>
        </w:tabs>
        <w:spacing w:before="0" w:beforeAutospacing="0" w:after="0" w:afterAutospacing="0"/>
        <w:ind w:left="1418" w:hanging="284"/>
        <w:textAlignment w:val="baseline"/>
        <w:rPr>
          <w:rStyle w:val="eop"/>
          <w:rFonts w:ascii="Calibri" w:hAnsi="Calibri" w:cs="Calibri"/>
          <w:sz w:val="22"/>
          <w:szCs w:val="22"/>
        </w:rPr>
      </w:pPr>
      <w:r w:rsidRPr="00230113">
        <w:rPr>
          <w:rStyle w:val="normaltextrun"/>
          <w:rFonts w:ascii="Calibri" w:hAnsi="Calibri" w:cs="Calibri"/>
          <w:sz w:val="22"/>
          <w:szCs w:val="22"/>
        </w:rPr>
        <w:t>Planlægning </w:t>
      </w:r>
      <w:r w:rsidRPr="00230113">
        <w:rPr>
          <w:rStyle w:val="eop"/>
          <w:rFonts w:ascii="Calibri" w:hAnsi="Calibri" w:cs="Calibri"/>
          <w:sz w:val="22"/>
          <w:szCs w:val="22"/>
        </w:rPr>
        <w:t> </w:t>
      </w:r>
    </w:p>
    <w:p w14:paraId="462888E7" w14:textId="77777777" w:rsidR="00230113" w:rsidRDefault="00230113">
      <w:pPr>
        <w:pStyle w:val="paragraph"/>
        <w:numPr>
          <w:ilvl w:val="0"/>
          <w:numId w:val="23"/>
        </w:numPr>
        <w:tabs>
          <w:tab w:val="clear" w:pos="720"/>
          <w:tab w:val="num" w:pos="1134"/>
        </w:tabs>
        <w:spacing w:before="0" w:beforeAutospacing="0" w:after="0" w:afterAutospacing="0"/>
        <w:ind w:left="1418" w:hanging="284"/>
        <w:textAlignment w:val="baseline"/>
        <w:rPr>
          <w:rStyle w:val="eop"/>
          <w:rFonts w:ascii="Calibri" w:hAnsi="Calibri" w:cs="Calibri"/>
          <w:sz w:val="22"/>
          <w:szCs w:val="22"/>
        </w:rPr>
      </w:pPr>
      <w:r w:rsidRPr="00230113">
        <w:rPr>
          <w:rStyle w:val="normaltextrun"/>
          <w:rFonts w:ascii="Calibri" w:hAnsi="Calibri" w:cs="Calibri"/>
          <w:sz w:val="22"/>
          <w:szCs w:val="22"/>
        </w:rPr>
        <w:t xml:space="preserve">Afvikling af </w:t>
      </w:r>
      <w:proofErr w:type="spellStart"/>
      <w:r w:rsidRPr="00230113">
        <w:rPr>
          <w:rStyle w:val="normaltextrun"/>
          <w:rFonts w:ascii="Calibri" w:hAnsi="Calibri" w:cs="Calibri"/>
          <w:sz w:val="22"/>
          <w:szCs w:val="22"/>
        </w:rPr>
        <w:t>smoketest</w:t>
      </w:r>
      <w:proofErr w:type="spellEnd"/>
      <w:r w:rsidRPr="00230113">
        <w:rPr>
          <w:rStyle w:val="normaltextrun"/>
          <w:rFonts w:ascii="Calibri" w:hAnsi="Calibri" w:cs="Calibri"/>
          <w:sz w:val="22"/>
          <w:szCs w:val="22"/>
        </w:rPr>
        <w:t xml:space="preserve"> på </w:t>
      </w:r>
      <w:proofErr w:type="spellStart"/>
      <w:r w:rsidRPr="00230113">
        <w:rPr>
          <w:rStyle w:val="normaltextrun"/>
          <w:rFonts w:ascii="Calibri" w:hAnsi="Calibri" w:cs="Calibri"/>
          <w:sz w:val="22"/>
          <w:szCs w:val="22"/>
        </w:rPr>
        <w:t>PreProduktion</w:t>
      </w:r>
      <w:proofErr w:type="spellEnd"/>
      <w:r w:rsidRPr="00230113">
        <w:rPr>
          <w:rStyle w:val="eop"/>
          <w:rFonts w:ascii="Calibri" w:hAnsi="Calibri" w:cs="Calibri"/>
          <w:sz w:val="22"/>
          <w:szCs w:val="22"/>
        </w:rPr>
        <w:t> </w:t>
      </w:r>
    </w:p>
    <w:p w14:paraId="15696601" w14:textId="0D45B474" w:rsidR="00230113" w:rsidRPr="00230113" w:rsidRDefault="00230113">
      <w:pPr>
        <w:pStyle w:val="paragraph"/>
        <w:numPr>
          <w:ilvl w:val="0"/>
          <w:numId w:val="23"/>
        </w:numPr>
        <w:tabs>
          <w:tab w:val="clear" w:pos="720"/>
          <w:tab w:val="num" w:pos="1134"/>
        </w:tabs>
        <w:spacing w:before="0" w:beforeAutospacing="0" w:after="0" w:afterAutospacing="0"/>
        <w:ind w:left="1418" w:hanging="284"/>
        <w:textAlignment w:val="baseline"/>
        <w:rPr>
          <w:rFonts w:ascii="Calibri" w:hAnsi="Calibri" w:cs="Calibri"/>
          <w:sz w:val="22"/>
          <w:szCs w:val="22"/>
        </w:rPr>
      </w:pPr>
      <w:r w:rsidRPr="00230113">
        <w:rPr>
          <w:rStyle w:val="normaltextrun"/>
          <w:rFonts w:ascii="Calibri" w:hAnsi="Calibri" w:cs="Calibri"/>
          <w:sz w:val="22"/>
          <w:szCs w:val="22"/>
        </w:rPr>
        <w:t>Afrapportering</w:t>
      </w:r>
      <w:r w:rsidRPr="00230113">
        <w:rPr>
          <w:rStyle w:val="eop"/>
          <w:rFonts w:ascii="Calibri" w:hAnsi="Calibri" w:cs="Calibri"/>
          <w:sz w:val="22"/>
          <w:szCs w:val="22"/>
        </w:rPr>
        <w:t> </w:t>
      </w:r>
    </w:p>
    <w:p w14:paraId="077AF016" w14:textId="77777777" w:rsidR="00230113" w:rsidRDefault="00230113" w:rsidP="0023011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lastRenderedPageBreak/>
        <w:t> </w:t>
      </w:r>
    </w:p>
    <w:p w14:paraId="1259268E" w14:textId="77777777" w:rsidR="00230113" w:rsidRDefault="00230113">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Release</w:t>
      </w:r>
      <w:r>
        <w:rPr>
          <w:rStyle w:val="normaltextrun"/>
          <w:rFonts w:ascii="Calibri" w:hAnsi="Calibri" w:cs="Calibri"/>
          <w:sz w:val="22"/>
          <w:szCs w:val="22"/>
        </w:rPr>
        <w:t xml:space="preserve"> (KMD)</w:t>
      </w:r>
      <w:r>
        <w:rPr>
          <w:rStyle w:val="eop"/>
          <w:rFonts w:ascii="Calibri" w:hAnsi="Calibri" w:cs="Calibri"/>
          <w:sz w:val="22"/>
          <w:szCs w:val="22"/>
        </w:rPr>
        <w:t> </w:t>
      </w:r>
    </w:p>
    <w:p w14:paraId="56C785D2" w14:textId="6C3149F4" w:rsidR="00230113" w:rsidRDefault="00230113">
      <w:pPr>
        <w:pStyle w:val="paragraph"/>
        <w:numPr>
          <w:ilvl w:val="0"/>
          <w:numId w:val="24"/>
        </w:numPr>
        <w:tabs>
          <w:tab w:val="clear" w:pos="720"/>
          <w:tab w:val="num" w:pos="1418"/>
        </w:tabs>
        <w:spacing w:before="0" w:beforeAutospacing="0" w:after="0" w:afterAutospacing="0"/>
        <w:ind w:firstLine="414"/>
        <w:textAlignment w:val="baseline"/>
        <w:rPr>
          <w:rStyle w:val="normaltextrun"/>
          <w:rFonts w:ascii="Calibri" w:hAnsi="Calibri" w:cs="Calibri"/>
          <w:sz w:val="22"/>
          <w:szCs w:val="22"/>
        </w:rPr>
      </w:pPr>
      <w:r w:rsidRPr="00230113">
        <w:rPr>
          <w:rStyle w:val="normaltextrun"/>
          <w:rFonts w:ascii="Calibri" w:hAnsi="Calibri" w:cs="Calibri"/>
          <w:sz w:val="22"/>
          <w:szCs w:val="22"/>
        </w:rPr>
        <w:t>Planlægning</w:t>
      </w:r>
    </w:p>
    <w:p w14:paraId="15B3311B" w14:textId="070E5338" w:rsidR="00230113" w:rsidRPr="00230113" w:rsidRDefault="00230113">
      <w:pPr>
        <w:pStyle w:val="paragraph"/>
        <w:numPr>
          <w:ilvl w:val="0"/>
          <w:numId w:val="24"/>
        </w:numPr>
        <w:tabs>
          <w:tab w:val="clear" w:pos="720"/>
          <w:tab w:val="num" w:pos="1418"/>
        </w:tabs>
        <w:spacing w:before="0" w:beforeAutospacing="0" w:after="0" w:afterAutospacing="0"/>
        <w:ind w:firstLine="414"/>
        <w:textAlignment w:val="baseline"/>
        <w:rPr>
          <w:rFonts w:ascii="Calibri" w:hAnsi="Calibri" w:cs="Calibri"/>
          <w:sz w:val="22"/>
          <w:szCs w:val="22"/>
        </w:rPr>
      </w:pPr>
      <w:r w:rsidRPr="00230113">
        <w:rPr>
          <w:rStyle w:val="normaltextrun"/>
          <w:rFonts w:ascii="Calibri" w:hAnsi="Calibri" w:cs="Calibri"/>
          <w:sz w:val="22"/>
          <w:szCs w:val="22"/>
        </w:rPr>
        <w:t xml:space="preserve">Afvikling af </w:t>
      </w:r>
      <w:proofErr w:type="spellStart"/>
      <w:r w:rsidRPr="00230113">
        <w:rPr>
          <w:rStyle w:val="normaltextrun"/>
          <w:rFonts w:ascii="Calibri" w:hAnsi="Calibri" w:cs="Calibri"/>
          <w:sz w:val="22"/>
          <w:szCs w:val="22"/>
        </w:rPr>
        <w:t>smoketest</w:t>
      </w:r>
      <w:proofErr w:type="spellEnd"/>
      <w:r w:rsidRPr="00230113">
        <w:rPr>
          <w:rStyle w:val="normaltextrun"/>
          <w:rFonts w:ascii="Calibri" w:hAnsi="Calibri" w:cs="Calibri"/>
          <w:sz w:val="22"/>
          <w:szCs w:val="22"/>
        </w:rPr>
        <w:t xml:space="preserve"> på </w:t>
      </w:r>
      <w:proofErr w:type="spellStart"/>
      <w:r w:rsidRPr="00230113">
        <w:rPr>
          <w:rStyle w:val="normaltextrun"/>
          <w:rFonts w:ascii="Calibri" w:hAnsi="Calibri" w:cs="Calibri"/>
          <w:sz w:val="22"/>
          <w:szCs w:val="22"/>
        </w:rPr>
        <w:t>EksternTest</w:t>
      </w:r>
      <w:proofErr w:type="spellEnd"/>
      <w:r w:rsidRPr="00230113">
        <w:rPr>
          <w:rStyle w:val="normaltextrun"/>
          <w:rFonts w:ascii="Calibri" w:hAnsi="Calibri" w:cs="Calibri"/>
          <w:sz w:val="22"/>
          <w:szCs w:val="22"/>
        </w:rPr>
        <w:t xml:space="preserve"> og Produktion</w:t>
      </w:r>
      <w:r w:rsidRPr="00230113">
        <w:rPr>
          <w:rStyle w:val="eop"/>
          <w:rFonts w:ascii="Calibri" w:hAnsi="Calibri" w:cs="Calibri"/>
          <w:sz w:val="22"/>
          <w:szCs w:val="22"/>
        </w:rPr>
        <w:t> </w:t>
      </w:r>
    </w:p>
    <w:p w14:paraId="166FA0D2" w14:textId="56FCF5E4" w:rsidR="00230113" w:rsidRDefault="00230113">
      <w:pPr>
        <w:pStyle w:val="paragraph"/>
        <w:numPr>
          <w:ilvl w:val="0"/>
          <w:numId w:val="24"/>
        </w:numPr>
        <w:tabs>
          <w:tab w:val="clear" w:pos="720"/>
          <w:tab w:val="num" w:pos="1418"/>
        </w:tabs>
        <w:spacing w:before="0" w:beforeAutospacing="0" w:after="0" w:afterAutospacing="0"/>
        <w:ind w:firstLine="414"/>
        <w:textAlignment w:val="baseline"/>
        <w:rPr>
          <w:rFonts w:ascii="Calibri" w:hAnsi="Calibri" w:cs="Calibri"/>
          <w:sz w:val="22"/>
          <w:szCs w:val="22"/>
        </w:rPr>
      </w:pPr>
      <w:r>
        <w:rPr>
          <w:rStyle w:val="normaltextrun"/>
          <w:rFonts w:ascii="Calibri" w:hAnsi="Calibri" w:cs="Calibri"/>
          <w:sz w:val="22"/>
          <w:szCs w:val="22"/>
        </w:rPr>
        <w:t>Afrapportering</w:t>
      </w:r>
      <w:r>
        <w:rPr>
          <w:rStyle w:val="eop"/>
          <w:rFonts w:ascii="Calibri" w:hAnsi="Calibri" w:cs="Calibri"/>
          <w:sz w:val="22"/>
          <w:szCs w:val="22"/>
        </w:rPr>
        <w:t> </w:t>
      </w:r>
    </w:p>
    <w:p w14:paraId="68F7D828" w14:textId="77777777" w:rsidR="00230113" w:rsidRPr="00C028D6" w:rsidRDefault="00230113" w:rsidP="00230113">
      <w:pPr>
        <w:pStyle w:val="paragraph"/>
        <w:spacing w:before="0" w:beforeAutospacing="0" w:after="0" w:afterAutospacing="0"/>
        <w:textAlignment w:val="baseline"/>
        <w:rPr>
          <w:rStyle w:val="normaltextrun"/>
          <w:rFonts w:asciiTheme="minorHAnsi" w:hAnsiTheme="minorHAnsi" w:cstheme="minorHAnsi"/>
          <w:sz w:val="22"/>
          <w:szCs w:val="22"/>
        </w:rPr>
      </w:pPr>
    </w:p>
    <w:p w14:paraId="610F175D" w14:textId="77777777" w:rsidR="00230113" w:rsidRPr="00C028D6" w:rsidRDefault="00230113" w:rsidP="00230113">
      <w:pPr>
        <w:pStyle w:val="paragraph"/>
        <w:spacing w:before="0" w:beforeAutospacing="0" w:after="0" w:afterAutospacing="0"/>
        <w:textAlignment w:val="baseline"/>
        <w:rPr>
          <w:rStyle w:val="normaltextrun"/>
          <w:rFonts w:asciiTheme="minorHAnsi" w:hAnsiTheme="minorHAnsi" w:cstheme="minorHAnsi"/>
          <w:sz w:val="22"/>
          <w:szCs w:val="22"/>
        </w:rPr>
      </w:pPr>
    </w:p>
    <w:p w14:paraId="1B003A5B" w14:textId="77777777" w:rsidR="00230113" w:rsidRPr="00C028D6" w:rsidRDefault="00230113">
      <w:pPr>
        <w:pStyle w:val="paragraph"/>
        <w:numPr>
          <w:ilvl w:val="0"/>
          <w:numId w:val="22"/>
        </w:numPr>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b/>
          <w:bCs/>
          <w:sz w:val="22"/>
          <w:szCs w:val="22"/>
        </w:rPr>
        <w:t>Godkendelsesprocedure</w:t>
      </w:r>
      <w:r w:rsidRPr="00C028D6">
        <w:rPr>
          <w:rStyle w:val="normaltextrun"/>
          <w:rFonts w:asciiTheme="minorHAnsi" w:hAnsiTheme="minorHAnsi" w:cstheme="minorHAnsi"/>
          <w:sz w:val="22"/>
          <w:szCs w:val="22"/>
        </w:rPr>
        <w:t xml:space="preserve"> for dokumenter der er listet i afsnittet ”Dokumentation, der skal leveres/opdateres (udfyldes af KMD)” </w:t>
      </w:r>
    </w:p>
    <w:p w14:paraId="72CB7A4A" w14:textId="77777777" w:rsidR="00230113" w:rsidRPr="00C028D6" w:rsidRDefault="00230113" w:rsidP="00230113">
      <w:pPr>
        <w:pStyle w:val="paragraph"/>
        <w:spacing w:before="0" w:beforeAutospacing="0" w:after="0" w:afterAutospacing="0"/>
        <w:ind w:left="720"/>
        <w:textAlignment w:val="baseline"/>
        <w:rPr>
          <w:rStyle w:val="normaltextrun"/>
          <w:rFonts w:asciiTheme="minorHAnsi" w:hAnsiTheme="minorHAnsi" w:cstheme="minorHAnsi"/>
        </w:rPr>
      </w:pPr>
    </w:p>
    <w:p w14:paraId="031F62CC" w14:textId="77777777" w:rsidR="00230113" w:rsidRPr="00C028D6" w:rsidRDefault="00230113">
      <w:pPr>
        <w:pStyle w:val="paragraph"/>
        <w:numPr>
          <w:ilvl w:val="0"/>
          <w:numId w:val="22"/>
        </w:numPr>
        <w:spacing w:before="0" w:beforeAutospacing="0" w:after="0" w:afterAutospacing="0"/>
        <w:textAlignment w:val="baseline"/>
        <w:rPr>
          <w:rFonts w:asciiTheme="minorHAnsi" w:hAnsiTheme="minorHAnsi" w:cstheme="minorHAnsi"/>
        </w:rPr>
      </w:pPr>
      <w:r w:rsidRPr="00C028D6">
        <w:rPr>
          <w:rStyle w:val="normaltextrun"/>
          <w:rFonts w:asciiTheme="minorHAnsi" w:hAnsiTheme="minorHAnsi" w:cstheme="minorHAnsi"/>
          <w:sz w:val="22"/>
          <w:szCs w:val="22"/>
        </w:rPr>
        <w:t xml:space="preserve">KMD indkalder KOMBIT til en </w:t>
      </w:r>
      <w:r w:rsidRPr="00C028D6">
        <w:rPr>
          <w:rStyle w:val="normaltextrun"/>
          <w:rFonts w:asciiTheme="minorHAnsi" w:hAnsiTheme="minorHAnsi" w:cstheme="minorHAnsi"/>
          <w:b/>
          <w:bCs/>
          <w:sz w:val="22"/>
          <w:szCs w:val="22"/>
        </w:rPr>
        <w:t>testrisiko workshop,</w:t>
      </w:r>
      <w:r w:rsidRPr="00C028D6">
        <w:rPr>
          <w:rStyle w:val="normaltextrun"/>
          <w:rFonts w:asciiTheme="minorHAnsi" w:hAnsiTheme="minorHAnsi" w:cstheme="minorHAnsi"/>
          <w:sz w:val="22"/>
          <w:szCs w:val="22"/>
        </w:rPr>
        <w:t xml:space="preserve"> hvor både </w:t>
      </w:r>
      <w:proofErr w:type="spellStart"/>
      <w:r w:rsidRPr="00C028D6">
        <w:rPr>
          <w:rStyle w:val="spellingerror"/>
          <w:rFonts w:asciiTheme="minorHAnsi" w:hAnsiTheme="minorHAnsi" w:cstheme="minorHAnsi"/>
          <w:sz w:val="22"/>
          <w:szCs w:val="22"/>
        </w:rPr>
        <w:t>testscopet</w:t>
      </w:r>
      <w:proofErr w:type="spellEnd"/>
      <w:r w:rsidRPr="00C028D6">
        <w:rPr>
          <w:rStyle w:val="normaltextrun"/>
          <w:rFonts w:asciiTheme="minorHAnsi" w:hAnsiTheme="minorHAnsi" w:cstheme="minorHAnsi"/>
          <w:sz w:val="22"/>
          <w:szCs w:val="22"/>
        </w:rPr>
        <w:t> specifikt for VA-xxx gennemgås og testrisici vurderes. Workshoppen faciliteres af KMD.    </w:t>
      </w:r>
      <w:r w:rsidRPr="00C028D6">
        <w:rPr>
          <w:rStyle w:val="eop"/>
          <w:rFonts w:asciiTheme="minorHAnsi" w:eastAsia="Calibri" w:hAnsiTheme="minorHAnsi" w:cstheme="minorHAnsi"/>
        </w:rPr>
        <w:t> </w:t>
      </w:r>
      <w:r w:rsidRPr="00C028D6">
        <w:rPr>
          <w:rStyle w:val="eop"/>
          <w:rFonts w:asciiTheme="minorHAnsi" w:eastAsia="Calibri" w:hAnsiTheme="minorHAnsi" w:cstheme="minorHAnsi"/>
        </w:rPr>
        <w:br/>
      </w:r>
    </w:p>
    <w:p w14:paraId="661DCD9A" w14:textId="77777777" w:rsidR="00230113" w:rsidRPr="00C028D6" w:rsidRDefault="00230113">
      <w:pPr>
        <w:pStyle w:val="paragraph"/>
        <w:numPr>
          <w:ilvl w:val="0"/>
          <w:numId w:val="22"/>
        </w:numPr>
        <w:spacing w:before="0" w:beforeAutospacing="0" w:after="0" w:afterAutospacing="0"/>
        <w:textAlignment w:val="baseline"/>
        <w:rPr>
          <w:rFonts w:asciiTheme="minorHAnsi" w:hAnsiTheme="minorHAnsi" w:cstheme="minorHAnsi"/>
        </w:rPr>
      </w:pPr>
      <w:r w:rsidRPr="00C028D6">
        <w:rPr>
          <w:rStyle w:val="normaltextrun"/>
          <w:rFonts w:asciiTheme="minorHAnsi" w:hAnsiTheme="minorHAnsi" w:cstheme="minorHAnsi"/>
          <w:sz w:val="22"/>
          <w:szCs w:val="22"/>
        </w:rPr>
        <w:t xml:space="preserve">KMD udarbejder en </w:t>
      </w:r>
      <w:r w:rsidRPr="00C028D6">
        <w:rPr>
          <w:rStyle w:val="normaltextrun"/>
          <w:rFonts w:asciiTheme="minorHAnsi" w:hAnsiTheme="minorHAnsi" w:cstheme="minorHAnsi"/>
          <w:b/>
          <w:bCs/>
          <w:sz w:val="22"/>
          <w:szCs w:val="22"/>
        </w:rPr>
        <w:t>testdrejebog </w:t>
      </w:r>
      <w:r w:rsidRPr="00EC15D0">
        <w:rPr>
          <w:rStyle w:val="normaltextrun"/>
          <w:rFonts w:asciiTheme="minorHAnsi" w:hAnsiTheme="minorHAnsi" w:cstheme="minorHAnsi"/>
          <w:sz w:val="22"/>
          <w:szCs w:val="22"/>
        </w:rPr>
        <w:t xml:space="preserve">og </w:t>
      </w:r>
      <w:r w:rsidRPr="00C028D6">
        <w:rPr>
          <w:rStyle w:val="normaltextrun"/>
          <w:rFonts w:asciiTheme="minorHAnsi" w:hAnsiTheme="minorHAnsi" w:cstheme="minorHAnsi"/>
          <w:sz w:val="22"/>
          <w:szCs w:val="22"/>
        </w:rPr>
        <w:t>sender til KOMBIT til </w:t>
      </w:r>
      <w:proofErr w:type="spellStart"/>
      <w:r w:rsidRPr="00C028D6">
        <w:rPr>
          <w:rStyle w:val="spellingerror"/>
          <w:rFonts w:asciiTheme="minorHAnsi" w:hAnsiTheme="minorHAnsi" w:cstheme="minorHAnsi"/>
          <w:sz w:val="22"/>
          <w:szCs w:val="22"/>
        </w:rPr>
        <w:t>review</w:t>
      </w:r>
      <w:proofErr w:type="spellEnd"/>
      <w:r w:rsidRPr="00C028D6">
        <w:rPr>
          <w:rStyle w:val="normaltextrun"/>
          <w:rFonts w:asciiTheme="minorHAnsi" w:hAnsiTheme="minorHAnsi" w:cstheme="minorHAnsi"/>
          <w:sz w:val="22"/>
          <w:szCs w:val="22"/>
        </w:rPr>
        <w:t xml:space="preserve"> og godkendelse. Testdrejebogen vil slutteligt indeholde alle </w:t>
      </w:r>
      <w:proofErr w:type="spellStart"/>
      <w:r w:rsidRPr="00C028D6">
        <w:rPr>
          <w:rStyle w:val="normaltextrun"/>
          <w:rFonts w:asciiTheme="minorHAnsi" w:hAnsiTheme="minorHAnsi" w:cstheme="minorHAnsi"/>
          <w:sz w:val="22"/>
          <w:szCs w:val="22"/>
        </w:rPr>
        <w:t>VA’er</w:t>
      </w:r>
      <w:proofErr w:type="spellEnd"/>
      <w:r w:rsidRPr="00C028D6">
        <w:rPr>
          <w:rStyle w:val="normaltextrun"/>
          <w:rFonts w:asciiTheme="minorHAnsi" w:hAnsiTheme="minorHAnsi" w:cstheme="minorHAnsi"/>
          <w:sz w:val="22"/>
          <w:szCs w:val="22"/>
        </w:rPr>
        <w:t xml:space="preserve"> der planlægges til samme release.   </w:t>
      </w:r>
      <w:r w:rsidRPr="00C028D6">
        <w:rPr>
          <w:rStyle w:val="eop"/>
          <w:rFonts w:asciiTheme="minorHAnsi" w:eastAsia="Calibri" w:hAnsiTheme="minorHAnsi" w:cstheme="minorHAnsi"/>
        </w:rPr>
        <w:t> </w:t>
      </w:r>
      <w:r w:rsidRPr="00C028D6">
        <w:rPr>
          <w:rStyle w:val="eop"/>
          <w:rFonts w:asciiTheme="minorHAnsi" w:eastAsia="Calibri" w:hAnsiTheme="minorHAnsi" w:cstheme="minorHAnsi"/>
        </w:rPr>
        <w:br/>
        <w:t> </w:t>
      </w:r>
    </w:p>
    <w:p w14:paraId="20656E35" w14:textId="34EC8924" w:rsidR="00230113" w:rsidRDefault="00230113" w:rsidP="00230113">
      <w:pPr>
        <w:pStyle w:val="paragraph"/>
        <w:spacing w:before="0" w:beforeAutospacing="0" w:after="0" w:afterAutospacing="0"/>
        <w:textAlignment w:val="baseline"/>
        <w:rPr>
          <w:rStyle w:val="normaltextrun"/>
          <w:rFonts w:asciiTheme="minorHAnsi" w:hAnsiTheme="minorHAnsi" w:cstheme="minorHAnsi"/>
          <w:sz w:val="22"/>
          <w:szCs w:val="22"/>
        </w:rPr>
      </w:pPr>
      <w:r w:rsidRPr="00C028D6">
        <w:rPr>
          <w:rStyle w:val="normaltextrun"/>
          <w:rFonts w:asciiTheme="minorHAnsi" w:hAnsiTheme="minorHAnsi" w:cstheme="minorHAnsi"/>
          <w:sz w:val="22"/>
          <w:szCs w:val="22"/>
        </w:rPr>
        <w:t xml:space="preserve">Alle testcases til dækning for de valgte test typer, designes med henblik på genanvendelse i den interne test  – der indgår som del af den efterfølgende </w:t>
      </w:r>
      <w:proofErr w:type="spellStart"/>
      <w:r w:rsidRPr="00C028D6">
        <w:rPr>
          <w:rStyle w:val="normaltextrun"/>
          <w:rFonts w:asciiTheme="minorHAnsi" w:hAnsiTheme="minorHAnsi" w:cstheme="minorHAnsi"/>
          <w:sz w:val="22"/>
          <w:szCs w:val="22"/>
        </w:rPr>
        <w:t>merge</w:t>
      </w:r>
      <w:proofErr w:type="spellEnd"/>
      <w:r w:rsidRPr="00C028D6">
        <w:rPr>
          <w:rStyle w:val="normaltextrun"/>
          <w:rFonts w:asciiTheme="minorHAnsi" w:hAnsiTheme="minorHAnsi" w:cstheme="minorHAnsi"/>
          <w:sz w:val="22"/>
          <w:szCs w:val="22"/>
        </w:rPr>
        <w:t xml:space="preserve"> og </w:t>
      </w:r>
      <w:proofErr w:type="spellStart"/>
      <w:r w:rsidRPr="00C028D6">
        <w:rPr>
          <w:rStyle w:val="normaltextrun"/>
          <w:rFonts w:asciiTheme="minorHAnsi" w:hAnsiTheme="minorHAnsi" w:cstheme="minorHAnsi"/>
          <w:sz w:val="22"/>
          <w:szCs w:val="22"/>
        </w:rPr>
        <w:t>deploy</w:t>
      </w:r>
      <w:proofErr w:type="spellEnd"/>
      <w:r w:rsidR="004B1F04">
        <w:rPr>
          <w:rStyle w:val="normaltextrun"/>
          <w:rFonts w:asciiTheme="minorHAnsi" w:hAnsiTheme="minorHAnsi" w:cstheme="minorHAnsi"/>
          <w:sz w:val="22"/>
          <w:szCs w:val="22"/>
        </w:rPr>
        <w:t xml:space="preserve"> fase. </w:t>
      </w:r>
    </w:p>
    <w:p w14:paraId="6CD3A68F" w14:textId="77777777" w:rsidR="00230113" w:rsidRDefault="00230113" w:rsidP="00230113">
      <w:pPr>
        <w:pStyle w:val="paragraph"/>
        <w:spacing w:before="0" w:beforeAutospacing="0" w:after="0" w:afterAutospacing="0"/>
        <w:textAlignment w:val="baseline"/>
        <w:rPr>
          <w:rFonts w:ascii="Calibri" w:hAnsi="Calibri" w:cs="Calibri"/>
          <w:color w:val="000000"/>
          <w:sz w:val="22"/>
          <w:szCs w:val="22"/>
        </w:rPr>
      </w:pPr>
    </w:p>
    <w:p w14:paraId="590D916F" w14:textId="78E306A0" w:rsidR="00D3140E" w:rsidRPr="00AF2353" w:rsidRDefault="00D3140E" w:rsidP="00AF2353">
      <w:pPr>
        <w:pStyle w:val="Heading2"/>
        <w:rPr>
          <w:rStyle w:val="eop"/>
          <w:rFonts w:cs="Calibri"/>
          <w:sz w:val="22"/>
          <w:szCs w:val="22"/>
        </w:rPr>
      </w:pPr>
      <w:r w:rsidRPr="00AF2353">
        <w:rPr>
          <w:rStyle w:val="normaltextrun"/>
          <w:rFonts w:cs="Calibri"/>
          <w:sz w:val="22"/>
          <w:szCs w:val="22"/>
        </w:rPr>
        <w:t>Acceptkriterier:</w:t>
      </w:r>
      <w:r w:rsidRPr="00AF2353">
        <w:rPr>
          <w:rStyle w:val="eop"/>
          <w:rFonts w:cs="Calibri"/>
          <w:sz w:val="22"/>
          <w:szCs w:val="22"/>
        </w:rPr>
        <w:t> </w:t>
      </w:r>
    </w:p>
    <w:p w14:paraId="38822C13" w14:textId="6A448F2F" w:rsidR="00576876" w:rsidRDefault="00576876" w:rsidP="00D3140E">
      <w:pPr>
        <w:pStyle w:val="paragraph"/>
        <w:spacing w:before="0" w:beforeAutospacing="0" w:after="0" w:afterAutospacing="0"/>
        <w:textAlignment w:val="baseline"/>
        <w:rPr>
          <w:rFonts w:ascii="Segoe UI" w:hAnsi="Segoe UI" w:cs="Segoe UI"/>
          <w:sz w:val="18"/>
          <w:szCs w:val="18"/>
        </w:rPr>
      </w:pPr>
      <w:r w:rsidRPr="00AF2353">
        <w:rPr>
          <w:rStyle w:val="normaltextrun"/>
          <w:rFonts w:ascii="Calibri" w:hAnsi="Calibri" w:cs="Calibri"/>
          <w:sz w:val="22"/>
          <w:szCs w:val="22"/>
        </w:rPr>
        <w:t xml:space="preserve">Følgende afsnit </w:t>
      </w:r>
      <w:r w:rsidR="00282339">
        <w:rPr>
          <w:rStyle w:val="normaltextrun"/>
          <w:rFonts w:ascii="Calibri" w:hAnsi="Calibri" w:cs="Calibri"/>
          <w:sz w:val="22"/>
          <w:szCs w:val="22"/>
        </w:rPr>
        <w:t>angiver</w:t>
      </w:r>
      <w:r w:rsidRPr="00AF2353">
        <w:rPr>
          <w:rStyle w:val="normaltextrun"/>
          <w:rFonts w:ascii="Calibri" w:hAnsi="Calibri" w:cs="Calibri"/>
          <w:sz w:val="22"/>
          <w:szCs w:val="22"/>
        </w:rPr>
        <w:t xml:space="preserve"> hvordan KMD </w:t>
      </w:r>
      <w:r w:rsidR="00266281">
        <w:rPr>
          <w:rStyle w:val="normaltextrun"/>
          <w:rFonts w:ascii="Calibri" w:hAnsi="Calibri" w:cs="Calibri"/>
          <w:sz w:val="22"/>
          <w:szCs w:val="22"/>
        </w:rPr>
        <w:t>test</w:t>
      </w:r>
      <w:r w:rsidR="00793298">
        <w:rPr>
          <w:rStyle w:val="normaltextrun"/>
          <w:rFonts w:ascii="Calibri" w:hAnsi="Calibri" w:cs="Calibri"/>
          <w:sz w:val="22"/>
          <w:szCs w:val="22"/>
        </w:rPr>
        <w:t>aktiviteter</w:t>
      </w:r>
      <w:r w:rsidRPr="00AF2353">
        <w:rPr>
          <w:rStyle w:val="normaltextrun"/>
          <w:rFonts w:ascii="Calibri" w:hAnsi="Calibri" w:cs="Calibri"/>
          <w:sz w:val="22"/>
          <w:szCs w:val="22"/>
        </w:rPr>
        <w:t xml:space="preserve"> understøtter </w:t>
      </w:r>
      <w:r w:rsidR="002D61E1" w:rsidRPr="00AF2353">
        <w:rPr>
          <w:rStyle w:val="normaltextrun"/>
          <w:rFonts w:ascii="Calibri" w:hAnsi="Calibri" w:cs="Calibri"/>
          <w:sz w:val="22"/>
          <w:szCs w:val="22"/>
        </w:rPr>
        <w:t xml:space="preserve">acceptkriterierne der knytter sig til </w:t>
      </w:r>
      <w:r w:rsidR="00282339">
        <w:rPr>
          <w:rStyle w:val="normaltextrun"/>
          <w:rFonts w:ascii="Calibri" w:hAnsi="Calibri" w:cs="Calibri"/>
          <w:sz w:val="22"/>
          <w:szCs w:val="22"/>
        </w:rPr>
        <w:t>kravene</w:t>
      </w:r>
      <w:r w:rsidR="002D61E1" w:rsidRPr="00AF2353">
        <w:rPr>
          <w:rStyle w:val="normaltextrun"/>
          <w:rFonts w:ascii="Calibri" w:hAnsi="Calibri" w:cs="Calibri"/>
          <w:sz w:val="22"/>
          <w:szCs w:val="22"/>
        </w:rPr>
        <w:t>:</w:t>
      </w:r>
      <w:r w:rsidR="002D61E1">
        <w:rPr>
          <w:rFonts w:ascii="Segoe UI" w:hAnsi="Segoe UI" w:cs="Segoe UI"/>
          <w:sz w:val="18"/>
          <w:szCs w:val="18"/>
        </w:rPr>
        <w:t xml:space="preserve"> </w:t>
      </w:r>
      <w:r>
        <w:rPr>
          <w:rFonts w:ascii="Segoe UI" w:hAnsi="Segoe UI" w:cs="Segoe UI"/>
          <w:sz w:val="18"/>
          <w:szCs w:val="18"/>
        </w:rPr>
        <w:t xml:space="preserve"> </w:t>
      </w:r>
      <w:r>
        <w:rPr>
          <w:rFonts w:ascii="Segoe UI" w:hAnsi="Segoe UI" w:cs="Segoe UI"/>
          <w:sz w:val="18"/>
          <w:szCs w:val="18"/>
        </w:rPr>
        <w:br/>
      </w:r>
    </w:p>
    <w:p w14:paraId="78914509" w14:textId="59C4CD4C" w:rsidR="00D3140E" w:rsidRPr="00D77187" w:rsidRDefault="00D3140E" w:rsidP="00D3140E">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b/>
          <w:bCs/>
          <w:sz w:val="22"/>
          <w:szCs w:val="22"/>
        </w:rPr>
        <w:t>AC01</w:t>
      </w:r>
      <w:r>
        <w:rPr>
          <w:rStyle w:val="normaltextrun"/>
          <w:rFonts w:ascii="Calibri" w:hAnsi="Calibri" w:cs="Calibri"/>
          <w:sz w:val="22"/>
          <w:szCs w:val="22"/>
        </w:rPr>
        <w:t xml:space="preserve"> </w:t>
      </w:r>
      <w:r w:rsidR="00646AEC" w:rsidRPr="00D77187">
        <w:rPr>
          <w:rStyle w:val="normaltextrun"/>
          <w:rFonts w:ascii="Calibri" w:hAnsi="Calibri" w:cs="Calibri"/>
          <w:b/>
          <w:bCs/>
          <w:sz w:val="22"/>
          <w:szCs w:val="22"/>
        </w:rPr>
        <w:t>De</w:t>
      </w:r>
      <w:r w:rsidR="00583994" w:rsidRPr="00D77187">
        <w:rPr>
          <w:rStyle w:val="normaltextrun"/>
          <w:rFonts w:ascii="Calibri" w:hAnsi="Calibri" w:cs="Calibri"/>
          <w:b/>
          <w:bCs/>
          <w:sz w:val="22"/>
          <w:szCs w:val="22"/>
        </w:rPr>
        <w:t>t</w:t>
      </w:r>
      <w:r w:rsidR="00646AEC" w:rsidRPr="00D77187">
        <w:rPr>
          <w:rStyle w:val="normaltextrun"/>
          <w:rFonts w:ascii="Calibri" w:hAnsi="Calibri" w:cs="Calibri"/>
          <w:b/>
          <w:bCs/>
          <w:sz w:val="22"/>
          <w:szCs w:val="22"/>
        </w:rPr>
        <w:t xml:space="preserve"> skal være muligt via konfigurationsrettelser at angive og ændre om dispositionsdato skal returneres for henholdsvis §8.1 og §8.2</w:t>
      </w:r>
    </w:p>
    <w:p w14:paraId="781251D1" w14:textId="77777777" w:rsidR="00D3140E" w:rsidRPr="00D77187" w:rsidRDefault="00D3140E" w:rsidP="00D3140E">
      <w:pPr>
        <w:pStyle w:val="paragraph"/>
        <w:spacing w:before="0" w:beforeAutospacing="0" w:after="0" w:afterAutospacing="0"/>
        <w:textAlignment w:val="baseline"/>
        <w:rPr>
          <w:rStyle w:val="normaltextrun"/>
          <w:rFonts w:ascii="Calibri" w:hAnsi="Calibri" w:cs="Calibri"/>
          <w:sz w:val="22"/>
          <w:szCs w:val="22"/>
        </w:rPr>
      </w:pPr>
      <w:r w:rsidRPr="00D77187">
        <w:rPr>
          <w:rStyle w:val="normaltextrun"/>
        </w:rPr>
        <w:t> </w:t>
      </w:r>
    </w:p>
    <w:p w14:paraId="71D9C053" w14:textId="25046B35" w:rsidR="00D3140E" w:rsidRPr="00D77187" w:rsidRDefault="00D3140E">
      <w:pPr>
        <w:pStyle w:val="paragraph"/>
        <w:numPr>
          <w:ilvl w:val="0"/>
          <w:numId w:val="15"/>
        </w:numPr>
        <w:spacing w:before="0" w:beforeAutospacing="0" w:after="0" w:afterAutospacing="0"/>
        <w:textAlignment w:val="baseline"/>
        <w:rPr>
          <w:rStyle w:val="normaltextrun"/>
          <w:rFonts w:ascii="Calibri" w:hAnsi="Calibri" w:cs="Calibri"/>
          <w:sz w:val="22"/>
          <w:szCs w:val="22"/>
        </w:rPr>
      </w:pPr>
      <w:r w:rsidRPr="00D77187">
        <w:rPr>
          <w:rStyle w:val="normaltextrun"/>
          <w:rFonts w:ascii="Calibri" w:hAnsi="Calibri" w:cs="Calibri"/>
          <w:b/>
          <w:bCs/>
          <w:sz w:val="22"/>
          <w:szCs w:val="22"/>
        </w:rPr>
        <w:t>AC01.01</w:t>
      </w:r>
      <w:r>
        <w:rPr>
          <w:rStyle w:val="normaltextrun"/>
          <w:rFonts w:ascii="Calibri" w:hAnsi="Calibri" w:cs="Calibri"/>
          <w:sz w:val="22"/>
          <w:szCs w:val="22"/>
        </w:rPr>
        <w:t xml:space="preserve"> </w:t>
      </w:r>
      <w:r w:rsidR="00E85C61">
        <w:rPr>
          <w:rStyle w:val="normaltextrun"/>
          <w:rFonts w:ascii="Calibri" w:hAnsi="Calibri" w:cs="Calibri"/>
          <w:sz w:val="22"/>
          <w:szCs w:val="22"/>
        </w:rPr>
        <w:t>Dispositio</w:t>
      </w:r>
      <w:r w:rsidR="007529F5">
        <w:rPr>
          <w:rStyle w:val="normaltextrun"/>
          <w:rFonts w:ascii="Calibri" w:hAnsi="Calibri" w:cs="Calibri"/>
          <w:sz w:val="22"/>
          <w:szCs w:val="22"/>
        </w:rPr>
        <w:t xml:space="preserve">nsdato </w:t>
      </w:r>
      <w:r w:rsidR="00B3119F">
        <w:rPr>
          <w:rStyle w:val="normaltextrun"/>
          <w:rFonts w:ascii="Calibri" w:hAnsi="Calibri" w:cs="Calibri"/>
          <w:sz w:val="22"/>
          <w:szCs w:val="22"/>
        </w:rPr>
        <w:t>er</w:t>
      </w:r>
      <w:r w:rsidR="004521C5">
        <w:rPr>
          <w:rStyle w:val="normaltextrun"/>
          <w:rFonts w:ascii="Calibri" w:hAnsi="Calibri" w:cs="Calibri"/>
          <w:sz w:val="22"/>
          <w:szCs w:val="22"/>
        </w:rPr>
        <w:t xml:space="preserve"> tilføjet</w:t>
      </w:r>
      <w:r w:rsidR="00B00949">
        <w:rPr>
          <w:rStyle w:val="normaltextrun"/>
          <w:rFonts w:ascii="Calibri" w:hAnsi="Calibri" w:cs="Calibri"/>
          <w:sz w:val="22"/>
          <w:szCs w:val="22"/>
        </w:rPr>
        <w:t xml:space="preserve"> i</w:t>
      </w:r>
      <w:r w:rsidR="004521C5">
        <w:rPr>
          <w:rStyle w:val="normaltextrun"/>
          <w:rFonts w:ascii="Calibri" w:hAnsi="Calibri" w:cs="Calibri"/>
          <w:sz w:val="22"/>
          <w:szCs w:val="22"/>
        </w:rPr>
        <w:t xml:space="preserve"> outputstruktur</w:t>
      </w:r>
      <w:r w:rsidR="007529F5">
        <w:rPr>
          <w:rStyle w:val="normaltextrun"/>
          <w:rFonts w:ascii="Calibri" w:hAnsi="Calibri" w:cs="Calibri"/>
          <w:sz w:val="22"/>
          <w:szCs w:val="22"/>
        </w:rPr>
        <w:t xml:space="preserve"> </w:t>
      </w:r>
      <w:r w:rsidR="0051590D">
        <w:rPr>
          <w:rStyle w:val="normaltextrun"/>
          <w:rFonts w:ascii="Calibri" w:hAnsi="Calibri" w:cs="Calibri"/>
          <w:sz w:val="22"/>
          <w:szCs w:val="22"/>
        </w:rPr>
        <w:t xml:space="preserve">med værdi ’x’ </w:t>
      </w:r>
      <w:r w:rsidR="0051590D" w:rsidRPr="0051590D">
        <w:rPr>
          <w:rStyle w:val="normaltextrun"/>
          <w:rFonts w:ascii="Calibri" w:hAnsi="Calibri" w:cs="Calibri"/>
          <w:i/>
          <w:iCs/>
          <w:sz w:val="22"/>
          <w:szCs w:val="22"/>
        </w:rPr>
        <w:t>Attribut skal returneres, uden betingelser</w:t>
      </w:r>
    </w:p>
    <w:p w14:paraId="49B424AA" w14:textId="77777777" w:rsidR="00D3140E" w:rsidRPr="00D77187" w:rsidRDefault="00D3140E" w:rsidP="00D3140E">
      <w:pPr>
        <w:pStyle w:val="paragraph"/>
        <w:spacing w:before="0" w:beforeAutospacing="0" w:after="0" w:afterAutospacing="0"/>
        <w:textAlignment w:val="baseline"/>
        <w:rPr>
          <w:rStyle w:val="normaltextrun"/>
          <w:rFonts w:ascii="Calibri" w:hAnsi="Calibri" w:cs="Calibri"/>
          <w:sz w:val="22"/>
          <w:szCs w:val="22"/>
        </w:rPr>
      </w:pPr>
      <w:r w:rsidRPr="00D77187">
        <w:rPr>
          <w:rStyle w:val="normaltextrun"/>
        </w:rPr>
        <w:t> </w:t>
      </w:r>
    </w:p>
    <w:p w14:paraId="173FCFA4" w14:textId="6D0AFE25" w:rsidR="00D3140E" w:rsidRPr="00D77187" w:rsidRDefault="00D3140E" w:rsidP="00D3140E">
      <w:pPr>
        <w:pStyle w:val="paragraph"/>
        <w:spacing w:before="0" w:beforeAutospacing="0" w:after="0" w:afterAutospacing="0"/>
        <w:textAlignment w:val="baseline"/>
        <w:rPr>
          <w:rStyle w:val="normaltextrun"/>
          <w:rFonts w:ascii="Calibri" w:hAnsi="Calibri" w:cs="Calibri"/>
          <w:b/>
          <w:bCs/>
          <w:sz w:val="22"/>
          <w:szCs w:val="22"/>
        </w:rPr>
      </w:pPr>
      <w:r w:rsidRPr="00D77187">
        <w:rPr>
          <w:rStyle w:val="normaltextrun"/>
          <w:rFonts w:ascii="Calibri" w:hAnsi="Calibri" w:cs="Calibri"/>
          <w:b/>
          <w:bCs/>
          <w:sz w:val="22"/>
          <w:szCs w:val="22"/>
        </w:rPr>
        <w:t xml:space="preserve">AC02 </w:t>
      </w:r>
      <w:r w:rsidR="007529F5" w:rsidRPr="00D77187">
        <w:rPr>
          <w:rStyle w:val="normaltextrun"/>
          <w:rFonts w:ascii="Calibri" w:hAnsi="Calibri" w:cs="Calibri"/>
          <w:b/>
          <w:bCs/>
          <w:sz w:val="22"/>
          <w:szCs w:val="22"/>
        </w:rPr>
        <w:t>Ved forespørgsler i henhold til §8.2 returneres dispositionsdato for den økonomiske effektuering</w:t>
      </w:r>
    </w:p>
    <w:p w14:paraId="060D78A2" w14:textId="77777777" w:rsidR="00D3140E" w:rsidRDefault="00D3140E" w:rsidP="00D3140E">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016544BF" w14:textId="53F8F661" w:rsidR="00D3140E" w:rsidRDefault="00D3140E">
      <w:pPr>
        <w:pStyle w:val="paragraph"/>
        <w:numPr>
          <w:ilvl w:val="0"/>
          <w:numId w:val="14"/>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AC02.01</w:t>
      </w:r>
      <w:r>
        <w:rPr>
          <w:rStyle w:val="normaltextrun"/>
          <w:rFonts w:ascii="Calibri" w:hAnsi="Calibri" w:cs="Calibri"/>
          <w:sz w:val="22"/>
          <w:szCs w:val="22"/>
        </w:rPr>
        <w:t xml:space="preserve"> </w:t>
      </w:r>
      <w:r w:rsidR="00ED627D">
        <w:rPr>
          <w:rStyle w:val="normaltextrun"/>
          <w:rFonts w:ascii="Calibri" w:hAnsi="Calibri" w:cs="Calibri"/>
          <w:sz w:val="22"/>
          <w:szCs w:val="22"/>
        </w:rPr>
        <w:t xml:space="preserve">Hvis </w:t>
      </w:r>
      <w:proofErr w:type="spellStart"/>
      <w:r w:rsidR="009E403F">
        <w:rPr>
          <w:rStyle w:val="normaltextrun"/>
          <w:rFonts w:ascii="Calibri" w:hAnsi="Calibri" w:cs="Calibri"/>
          <w:sz w:val="22"/>
          <w:szCs w:val="22"/>
        </w:rPr>
        <w:t>T</w:t>
      </w:r>
      <w:r w:rsidR="00ED627D">
        <w:rPr>
          <w:rStyle w:val="normaltextrun"/>
          <w:rFonts w:ascii="Calibri" w:hAnsi="Calibri" w:cs="Calibri"/>
          <w:sz w:val="22"/>
          <w:szCs w:val="22"/>
        </w:rPr>
        <w:t>oken</w:t>
      </w:r>
      <w:proofErr w:type="spellEnd"/>
      <w:r w:rsidR="00ED627D">
        <w:rPr>
          <w:rStyle w:val="normaltextrun"/>
          <w:rFonts w:ascii="Calibri" w:hAnsi="Calibri" w:cs="Calibri"/>
          <w:sz w:val="22"/>
          <w:szCs w:val="22"/>
        </w:rPr>
        <w:t>/</w:t>
      </w:r>
      <w:proofErr w:type="spellStart"/>
      <w:r w:rsidR="009E403F">
        <w:rPr>
          <w:rStyle w:val="normaltextrun"/>
          <w:rFonts w:ascii="Calibri" w:hAnsi="Calibri" w:cs="Calibri"/>
          <w:sz w:val="22"/>
          <w:szCs w:val="22"/>
        </w:rPr>
        <w:t>R</w:t>
      </w:r>
      <w:r w:rsidR="00ED627D">
        <w:rPr>
          <w:rStyle w:val="normaltextrun"/>
          <w:rFonts w:ascii="Calibri" w:hAnsi="Calibri" w:cs="Calibri"/>
          <w:sz w:val="22"/>
          <w:szCs w:val="22"/>
        </w:rPr>
        <w:t>ettigheds</w:t>
      </w:r>
      <w:r w:rsidR="009E403F">
        <w:rPr>
          <w:rStyle w:val="normaltextrun"/>
          <w:rFonts w:ascii="Calibri" w:hAnsi="Calibri" w:cs="Calibri"/>
          <w:sz w:val="22"/>
          <w:szCs w:val="22"/>
        </w:rPr>
        <w:t>L</w:t>
      </w:r>
      <w:r w:rsidR="00ED627D">
        <w:rPr>
          <w:rStyle w:val="normaltextrun"/>
          <w:rFonts w:ascii="Calibri" w:hAnsi="Calibri" w:cs="Calibri"/>
          <w:sz w:val="22"/>
          <w:szCs w:val="22"/>
        </w:rPr>
        <w:t>iste</w:t>
      </w:r>
      <w:proofErr w:type="spellEnd"/>
      <w:r w:rsidR="00ED627D">
        <w:rPr>
          <w:rStyle w:val="normaltextrun"/>
          <w:rFonts w:ascii="Calibri" w:hAnsi="Calibri" w:cs="Calibri"/>
          <w:sz w:val="22"/>
          <w:szCs w:val="22"/>
        </w:rPr>
        <w:t xml:space="preserve"> indeholder værdien </w:t>
      </w:r>
      <w:proofErr w:type="spellStart"/>
      <w:r w:rsidR="00ED627D">
        <w:rPr>
          <w:rStyle w:val="normaltextrun"/>
          <w:rFonts w:ascii="Calibri" w:hAnsi="Calibri" w:cs="Calibri"/>
          <w:sz w:val="22"/>
          <w:szCs w:val="22"/>
        </w:rPr>
        <w:t>UDKLov</w:t>
      </w:r>
      <w:proofErr w:type="spellEnd"/>
      <w:r w:rsidR="00ED627D">
        <w:rPr>
          <w:rStyle w:val="normaltextrun"/>
          <w:rFonts w:ascii="Calibri" w:hAnsi="Calibri" w:cs="Calibri"/>
          <w:sz w:val="22"/>
          <w:szCs w:val="22"/>
        </w:rPr>
        <w:t xml:space="preserve"> 8.1 returneres dispositionsdato ikke i output</w:t>
      </w:r>
      <w:r w:rsidR="003C1D66">
        <w:rPr>
          <w:rStyle w:val="normaltextrun"/>
          <w:rFonts w:ascii="Calibri" w:hAnsi="Calibri" w:cs="Calibri"/>
          <w:sz w:val="22"/>
          <w:szCs w:val="22"/>
        </w:rPr>
        <w:t xml:space="preserve"> (</w:t>
      </w:r>
      <w:r w:rsidR="00281F58" w:rsidRPr="00281F58">
        <w:rPr>
          <w:rStyle w:val="normaltextrun"/>
          <w:rFonts w:ascii="Calibri" w:hAnsi="Calibri" w:cs="Calibri"/>
          <w:sz w:val="22"/>
          <w:szCs w:val="22"/>
        </w:rPr>
        <w:t>’B.01.</w:t>
      </w:r>
      <w:r w:rsidR="007C36EE">
        <w:rPr>
          <w:rStyle w:val="normaltextrun"/>
          <w:rFonts w:ascii="Calibri" w:hAnsi="Calibri" w:cs="Calibri"/>
          <w:sz w:val="22"/>
          <w:szCs w:val="22"/>
        </w:rPr>
        <w:t>2</w:t>
      </w:r>
      <w:r w:rsidR="00281F58" w:rsidRPr="00281F58">
        <w:rPr>
          <w:rStyle w:val="normaltextrun"/>
          <w:rFonts w:ascii="Calibri" w:hAnsi="Calibri" w:cs="Calibri"/>
          <w:sz w:val="22"/>
          <w:szCs w:val="22"/>
        </w:rPr>
        <w:t xml:space="preserve">3 </w:t>
      </w:r>
      <w:proofErr w:type="spellStart"/>
      <w:r w:rsidR="00281F58" w:rsidRPr="00281F58">
        <w:rPr>
          <w:rStyle w:val="normaltextrun"/>
          <w:rFonts w:ascii="Calibri" w:hAnsi="Calibri" w:cs="Calibri"/>
          <w:sz w:val="22"/>
          <w:szCs w:val="22"/>
        </w:rPr>
        <w:t>YdelseListeHentOutputRegler</w:t>
      </w:r>
      <w:proofErr w:type="spellEnd"/>
      <w:r w:rsidR="00281F58" w:rsidRPr="00281F58">
        <w:rPr>
          <w:rStyle w:val="normaltextrun"/>
          <w:rFonts w:ascii="Calibri" w:hAnsi="Calibri" w:cs="Calibri"/>
          <w:sz w:val="22"/>
          <w:szCs w:val="22"/>
        </w:rPr>
        <w:t xml:space="preserve">’ forklaringstekst: </w:t>
      </w:r>
      <w:r w:rsidR="003C1D66">
        <w:rPr>
          <w:rStyle w:val="normaltextrun"/>
          <w:rFonts w:ascii="Calibri" w:hAnsi="Calibri" w:cs="Calibri"/>
          <w:sz w:val="22"/>
          <w:szCs w:val="22"/>
        </w:rPr>
        <w:t>Røde)</w:t>
      </w:r>
    </w:p>
    <w:p w14:paraId="5D65EB46" w14:textId="495EDE5D" w:rsidR="00ED627D" w:rsidRDefault="00D3140E">
      <w:pPr>
        <w:pStyle w:val="paragraph"/>
        <w:numPr>
          <w:ilvl w:val="0"/>
          <w:numId w:val="14"/>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AC02.0</w:t>
      </w:r>
      <w:r w:rsidR="00320933">
        <w:rPr>
          <w:rStyle w:val="normaltextrun"/>
          <w:rFonts w:ascii="Calibri" w:hAnsi="Calibri" w:cs="Calibri"/>
          <w:b/>
          <w:bCs/>
          <w:sz w:val="22"/>
          <w:szCs w:val="22"/>
        </w:rPr>
        <w:t>2</w:t>
      </w:r>
      <w:r>
        <w:rPr>
          <w:rStyle w:val="normaltextrun"/>
          <w:rFonts w:ascii="Calibri" w:hAnsi="Calibri" w:cs="Calibri"/>
          <w:sz w:val="22"/>
          <w:szCs w:val="22"/>
        </w:rPr>
        <w:t xml:space="preserve"> </w:t>
      </w:r>
      <w:r w:rsidR="00ED627D">
        <w:rPr>
          <w:rStyle w:val="normaltextrun"/>
          <w:rFonts w:ascii="Calibri" w:hAnsi="Calibri" w:cs="Calibri"/>
          <w:sz w:val="22"/>
          <w:szCs w:val="22"/>
        </w:rPr>
        <w:t xml:space="preserve">Hvis </w:t>
      </w:r>
      <w:proofErr w:type="spellStart"/>
      <w:r w:rsidR="009E403F">
        <w:rPr>
          <w:rStyle w:val="normaltextrun"/>
          <w:rFonts w:ascii="Calibri" w:hAnsi="Calibri" w:cs="Calibri"/>
          <w:sz w:val="22"/>
          <w:szCs w:val="22"/>
        </w:rPr>
        <w:t>T</w:t>
      </w:r>
      <w:r w:rsidR="00ED627D">
        <w:rPr>
          <w:rStyle w:val="normaltextrun"/>
          <w:rFonts w:ascii="Calibri" w:hAnsi="Calibri" w:cs="Calibri"/>
          <w:sz w:val="22"/>
          <w:szCs w:val="22"/>
        </w:rPr>
        <w:t>oken</w:t>
      </w:r>
      <w:proofErr w:type="spellEnd"/>
      <w:r w:rsidR="00ED627D">
        <w:rPr>
          <w:rStyle w:val="normaltextrun"/>
          <w:rFonts w:ascii="Calibri" w:hAnsi="Calibri" w:cs="Calibri"/>
          <w:sz w:val="22"/>
          <w:szCs w:val="22"/>
        </w:rPr>
        <w:t>/</w:t>
      </w:r>
      <w:proofErr w:type="spellStart"/>
      <w:r w:rsidR="009E403F">
        <w:rPr>
          <w:rStyle w:val="normaltextrun"/>
          <w:rFonts w:ascii="Calibri" w:hAnsi="Calibri" w:cs="Calibri"/>
          <w:sz w:val="22"/>
          <w:szCs w:val="22"/>
        </w:rPr>
        <w:t>R</w:t>
      </w:r>
      <w:r w:rsidR="00ED627D">
        <w:rPr>
          <w:rStyle w:val="normaltextrun"/>
          <w:rFonts w:ascii="Calibri" w:hAnsi="Calibri" w:cs="Calibri"/>
          <w:sz w:val="22"/>
          <w:szCs w:val="22"/>
        </w:rPr>
        <w:t>ettigheds</w:t>
      </w:r>
      <w:r w:rsidR="009E403F">
        <w:rPr>
          <w:rStyle w:val="normaltextrun"/>
          <w:rFonts w:ascii="Calibri" w:hAnsi="Calibri" w:cs="Calibri"/>
          <w:sz w:val="22"/>
          <w:szCs w:val="22"/>
        </w:rPr>
        <w:t>L</w:t>
      </w:r>
      <w:r w:rsidR="00ED627D">
        <w:rPr>
          <w:rStyle w:val="normaltextrun"/>
          <w:rFonts w:ascii="Calibri" w:hAnsi="Calibri" w:cs="Calibri"/>
          <w:sz w:val="22"/>
          <w:szCs w:val="22"/>
        </w:rPr>
        <w:t>iste</w:t>
      </w:r>
      <w:proofErr w:type="spellEnd"/>
      <w:r w:rsidR="00ED627D">
        <w:rPr>
          <w:rStyle w:val="normaltextrun"/>
          <w:rFonts w:ascii="Calibri" w:hAnsi="Calibri" w:cs="Calibri"/>
          <w:sz w:val="22"/>
          <w:szCs w:val="22"/>
        </w:rPr>
        <w:t xml:space="preserve"> indeholder værdien </w:t>
      </w:r>
      <w:proofErr w:type="spellStart"/>
      <w:r w:rsidR="00ED627D">
        <w:rPr>
          <w:rStyle w:val="normaltextrun"/>
          <w:rFonts w:ascii="Calibri" w:hAnsi="Calibri" w:cs="Calibri"/>
          <w:sz w:val="22"/>
          <w:szCs w:val="22"/>
        </w:rPr>
        <w:t>UDKLov</w:t>
      </w:r>
      <w:proofErr w:type="spellEnd"/>
      <w:r w:rsidR="00ED627D">
        <w:rPr>
          <w:rStyle w:val="normaltextrun"/>
          <w:rFonts w:ascii="Calibri" w:hAnsi="Calibri" w:cs="Calibri"/>
          <w:sz w:val="22"/>
          <w:szCs w:val="22"/>
        </w:rPr>
        <w:t xml:space="preserve"> 8.2 returneres dispositionsdato i output</w:t>
      </w:r>
      <w:r w:rsidR="003C1D66">
        <w:rPr>
          <w:rStyle w:val="normaltextrun"/>
          <w:rFonts w:ascii="Calibri" w:hAnsi="Calibri" w:cs="Calibri"/>
          <w:sz w:val="22"/>
          <w:szCs w:val="22"/>
        </w:rPr>
        <w:t xml:space="preserve"> (</w:t>
      </w:r>
      <w:r w:rsidR="00281F58" w:rsidRPr="00281F58">
        <w:rPr>
          <w:rStyle w:val="normaltextrun"/>
          <w:rFonts w:ascii="Calibri" w:hAnsi="Calibri" w:cs="Calibri"/>
          <w:sz w:val="22"/>
          <w:szCs w:val="22"/>
        </w:rPr>
        <w:t>’B.01.</w:t>
      </w:r>
      <w:r w:rsidR="007C36EE">
        <w:rPr>
          <w:rStyle w:val="normaltextrun"/>
          <w:rFonts w:ascii="Calibri" w:hAnsi="Calibri" w:cs="Calibri"/>
          <w:sz w:val="22"/>
          <w:szCs w:val="22"/>
        </w:rPr>
        <w:t>2</w:t>
      </w:r>
      <w:r w:rsidR="00281F58" w:rsidRPr="00281F58">
        <w:rPr>
          <w:rStyle w:val="normaltextrun"/>
          <w:rFonts w:ascii="Calibri" w:hAnsi="Calibri" w:cs="Calibri"/>
          <w:sz w:val="22"/>
          <w:szCs w:val="22"/>
        </w:rPr>
        <w:t xml:space="preserve">3 </w:t>
      </w:r>
      <w:proofErr w:type="spellStart"/>
      <w:r w:rsidR="00281F58" w:rsidRPr="00281F58">
        <w:rPr>
          <w:rStyle w:val="normaltextrun"/>
          <w:rFonts w:ascii="Calibri" w:hAnsi="Calibri" w:cs="Calibri"/>
          <w:sz w:val="22"/>
          <w:szCs w:val="22"/>
        </w:rPr>
        <w:t>YdelseListeHentOutputRegler</w:t>
      </w:r>
      <w:proofErr w:type="spellEnd"/>
      <w:r w:rsidR="00281F58" w:rsidRPr="00281F58">
        <w:rPr>
          <w:rStyle w:val="normaltextrun"/>
          <w:rFonts w:ascii="Calibri" w:hAnsi="Calibri" w:cs="Calibri"/>
          <w:sz w:val="22"/>
          <w:szCs w:val="22"/>
        </w:rPr>
        <w:t xml:space="preserve">’ forklaringstekst: </w:t>
      </w:r>
      <w:r w:rsidR="003C1D66">
        <w:rPr>
          <w:rStyle w:val="normaltextrun"/>
          <w:rFonts w:ascii="Calibri" w:hAnsi="Calibri" w:cs="Calibri"/>
          <w:sz w:val="22"/>
          <w:szCs w:val="22"/>
        </w:rPr>
        <w:t>Gul/Grøn)</w:t>
      </w:r>
    </w:p>
    <w:p w14:paraId="592601B4" w14:textId="28387A73" w:rsidR="00D3140E" w:rsidRDefault="00D3140E" w:rsidP="00557564">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6C1A4BD4" w14:textId="0BDCDFA3" w:rsidR="00D3140E" w:rsidRPr="00557564" w:rsidRDefault="00D3140E" w:rsidP="00D3140E">
      <w:pPr>
        <w:pStyle w:val="paragraph"/>
        <w:spacing w:before="0" w:beforeAutospacing="0" w:after="0" w:afterAutospacing="0"/>
        <w:textAlignment w:val="baseline"/>
        <w:rPr>
          <w:rStyle w:val="normaltextrun"/>
          <w:rFonts w:ascii="Calibri" w:hAnsi="Calibri" w:cs="Calibri"/>
          <w:b/>
          <w:bCs/>
          <w:sz w:val="22"/>
          <w:szCs w:val="22"/>
        </w:rPr>
      </w:pPr>
      <w:r w:rsidRPr="00557564">
        <w:rPr>
          <w:rStyle w:val="normaltextrun"/>
          <w:rFonts w:ascii="Calibri" w:hAnsi="Calibri" w:cs="Calibri"/>
          <w:b/>
          <w:bCs/>
          <w:sz w:val="22"/>
          <w:szCs w:val="22"/>
        </w:rPr>
        <w:t>AC0</w:t>
      </w:r>
      <w:r w:rsidR="00557564">
        <w:rPr>
          <w:rStyle w:val="normaltextrun"/>
          <w:rFonts w:ascii="Calibri" w:hAnsi="Calibri" w:cs="Calibri"/>
          <w:b/>
          <w:bCs/>
          <w:sz w:val="22"/>
          <w:szCs w:val="22"/>
        </w:rPr>
        <w:t>3</w:t>
      </w:r>
      <w:r w:rsidRPr="00557564">
        <w:rPr>
          <w:rStyle w:val="normaltextrun"/>
          <w:rFonts w:ascii="Calibri" w:hAnsi="Calibri" w:cs="Calibri"/>
          <w:b/>
          <w:bCs/>
          <w:sz w:val="22"/>
          <w:szCs w:val="22"/>
        </w:rPr>
        <w:t xml:space="preserve"> Regressionstest</w:t>
      </w:r>
      <w:r w:rsidRPr="00557564">
        <w:rPr>
          <w:rStyle w:val="normaltextrun"/>
          <w:b/>
          <w:bCs/>
        </w:rPr>
        <w:t> </w:t>
      </w:r>
      <w:r w:rsidR="00895538">
        <w:rPr>
          <w:rStyle w:val="normaltextrun"/>
          <w:b/>
          <w:bCs/>
        </w:rPr>
        <w:br/>
      </w:r>
    </w:p>
    <w:p w14:paraId="47DC06BA" w14:textId="4CAC08E0" w:rsidR="00D3140E" w:rsidRPr="000403D6" w:rsidRDefault="00D3140E">
      <w:pPr>
        <w:pStyle w:val="ListParagraph"/>
        <w:numPr>
          <w:ilvl w:val="0"/>
          <w:numId w:val="16"/>
        </w:numPr>
        <w:rPr>
          <w:rStyle w:val="normaltextrun"/>
          <w:rFonts w:cs="Calibri"/>
        </w:rPr>
      </w:pPr>
      <w:r w:rsidRPr="000403D6">
        <w:rPr>
          <w:rStyle w:val="normaltextrun"/>
          <w:rFonts w:cs="Calibri"/>
          <w:b/>
          <w:bCs/>
        </w:rPr>
        <w:t>AC0</w:t>
      </w:r>
      <w:r w:rsidR="009371CF" w:rsidRPr="000403D6">
        <w:rPr>
          <w:rStyle w:val="normaltextrun"/>
          <w:rFonts w:cs="Calibri"/>
          <w:b/>
          <w:bCs/>
        </w:rPr>
        <w:t>3</w:t>
      </w:r>
      <w:r w:rsidRPr="000403D6">
        <w:rPr>
          <w:rStyle w:val="normaltextrun"/>
          <w:rFonts w:cs="Calibri"/>
          <w:b/>
          <w:bCs/>
        </w:rPr>
        <w:t>.01</w:t>
      </w:r>
      <w:r w:rsidRPr="000403D6">
        <w:rPr>
          <w:rStyle w:val="normaltextrun"/>
          <w:rFonts w:cs="Calibri"/>
        </w:rPr>
        <w:t xml:space="preserve"> Regressionstest for VA-2</w:t>
      </w:r>
      <w:r w:rsidR="00C37C2B" w:rsidRPr="000403D6">
        <w:rPr>
          <w:rStyle w:val="normaltextrun"/>
          <w:rFonts w:cs="Calibri"/>
        </w:rPr>
        <w:t>33</w:t>
      </w:r>
      <w:r w:rsidRPr="000403D6">
        <w:rPr>
          <w:rStyle w:val="normaltextrun"/>
          <w:rFonts w:cs="Calibri"/>
        </w:rPr>
        <w:t xml:space="preserve"> omfatter </w:t>
      </w:r>
      <w:r w:rsidR="009371CF" w:rsidRPr="000403D6">
        <w:rPr>
          <w:rStyle w:val="normaltextrun"/>
          <w:rFonts w:cs="Calibri"/>
        </w:rPr>
        <w:t xml:space="preserve">specifikt </w:t>
      </w:r>
      <w:r w:rsidR="009E4817" w:rsidRPr="000403D6">
        <w:rPr>
          <w:rStyle w:val="normaltextrun"/>
          <w:rFonts w:cs="Calibri"/>
        </w:rPr>
        <w:t>YdelseListeHentUDKKommune_</w:t>
      </w:r>
      <w:r w:rsidR="00FA6766">
        <w:rPr>
          <w:rStyle w:val="normaltextrun"/>
          <w:rFonts w:cs="Calibri"/>
        </w:rPr>
        <w:t xml:space="preserve">2  </w:t>
      </w:r>
      <w:r w:rsidRPr="000403D6">
        <w:rPr>
          <w:rStyle w:val="normaltextrun"/>
          <w:rFonts w:cs="Calibri"/>
        </w:rPr>
        <w:t>  </w:t>
      </w:r>
    </w:p>
    <w:p w14:paraId="5EFAF5CB" w14:textId="0D77A384" w:rsidR="00D3140E" w:rsidRPr="000403D6" w:rsidRDefault="00D3140E">
      <w:pPr>
        <w:pStyle w:val="ListParagraph"/>
        <w:numPr>
          <w:ilvl w:val="0"/>
          <w:numId w:val="16"/>
        </w:numPr>
        <w:rPr>
          <w:rStyle w:val="normaltextrun"/>
          <w:rFonts w:cs="Calibri"/>
        </w:rPr>
      </w:pPr>
      <w:r w:rsidRPr="000403D6">
        <w:rPr>
          <w:rStyle w:val="normaltextrun"/>
          <w:rFonts w:cs="Calibri"/>
          <w:b/>
          <w:bCs/>
        </w:rPr>
        <w:t>AC0</w:t>
      </w:r>
      <w:r w:rsidR="009371CF" w:rsidRPr="000403D6">
        <w:rPr>
          <w:rStyle w:val="normaltextrun"/>
          <w:rFonts w:cs="Calibri"/>
          <w:b/>
          <w:bCs/>
        </w:rPr>
        <w:t>3</w:t>
      </w:r>
      <w:r w:rsidRPr="000403D6">
        <w:rPr>
          <w:rStyle w:val="normaltextrun"/>
          <w:rFonts w:cs="Calibri"/>
          <w:b/>
          <w:bCs/>
        </w:rPr>
        <w:t>.02</w:t>
      </w:r>
      <w:r w:rsidRPr="000403D6">
        <w:rPr>
          <w:rStyle w:val="normaltextrun"/>
          <w:rFonts w:cs="Calibri"/>
        </w:rPr>
        <w:t xml:space="preserve"> </w:t>
      </w:r>
      <w:r w:rsidR="000403D6" w:rsidRPr="000403D6">
        <w:rPr>
          <w:rStyle w:val="normaltextrun"/>
          <w:rFonts w:cs="Calibri"/>
        </w:rPr>
        <w:t xml:space="preserve">Funktionel test </w:t>
      </w:r>
      <w:r w:rsidRPr="000403D6">
        <w:rPr>
          <w:rStyle w:val="normaltextrun"/>
          <w:rFonts w:cs="Calibri"/>
        </w:rPr>
        <w:t>for VA-2</w:t>
      </w:r>
      <w:r w:rsidR="009371CF" w:rsidRPr="000403D6">
        <w:rPr>
          <w:rStyle w:val="normaltextrun"/>
          <w:rFonts w:cs="Calibri"/>
        </w:rPr>
        <w:t>33</w:t>
      </w:r>
      <w:r w:rsidRPr="000403D6">
        <w:rPr>
          <w:rStyle w:val="normaltextrun"/>
          <w:rFonts w:cs="Calibri"/>
        </w:rPr>
        <w:t xml:space="preserve"> omfatter specifikt </w:t>
      </w:r>
      <w:r w:rsidR="009371CF" w:rsidRPr="000403D6">
        <w:rPr>
          <w:rStyle w:val="normaltextrun"/>
          <w:rFonts w:cs="Calibri"/>
        </w:rPr>
        <w:t>YdelseListeHentUDKKommune_</w:t>
      </w:r>
      <w:r w:rsidR="00FA6766">
        <w:rPr>
          <w:rStyle w:val="normaltextrun"/>
          <w:rFonts w:cs="Calibri"/>
        </w:rPr>
        <w:t>3</w:t>
      </w:r>
      <w:r w:rsidR="000403D6" w:rsidRPr="000403D6">
        <w:rPr>
          <w:rStyle w:val="normaltextrun"/>
          <w:rFonts w:cs="Calibri"/>
        </w:rPr>
        <w:t xml:space="preserve">. Funktionel test er opbygget af kopi af regressionstest version </w:t>
      </w:r>
      <w:r w:rsidR="00FA6766">
        <w:rPr>
          <w:rStyle w:val="normaltextrun"/>
          <w:rFonts w:cs="Calibri"/>
        </w:rPr>
        <w:t>2</w:t>
      </w:r>
      <w:r w:rsidR="000403D6" w:rsidRPr="000403D6">
        <w:rPr>
          <w:rStyle w:val="normaltextrun"/>
          <w:rFonts w:cs="Calibri"/>
        </w:rPr>
        <w:t xml:space="preserve"> samt nye testscenarier i relation til ændring med tilføjelse af dispositionsdato. </w:t>
      </w:r>
    </w:p>
    <w:p w14:paraId="667FB09A" w14:textId="32D04355" w:rsidR="00A22893" w:rsidRDefault="00D3140E" w:rsidP="002648AE">
      <w:pPr>
        <w:pStyle w:val="paragraph"/>
        <w:spacing w:before="0" w:beforeAutospacing="0" w:after="0" w:afterAutospacing="0"/>
        <w:textAlignment w:val="baseline"/>
        <w:rPr>
          <w:rStyle w:val="normaltextrun"/>
          <w:rFonts w:ascii="Segoe UI" w:hAnsi="Segoe UI" w:cs="Segoe UI"/>
          <w:color w:val="333333"/>
          <w:sz w:val="18"/>
          <w:szCs w:val="18"/>
        </w:rPr>
      </w:pPr>
      <w:r>
        <w:rPr>
          <w:rStyle w:val="normaltextrun"/>
          <w:rFonts w:ascii="Segoe UI" w:hAnsi="Segoe UI" w:cs="Segoe UI"/>
          <w:color w:val="333333"/>
          <w:sz w:val="18"/>
          <w:szCs w:val="18"/>
        </w:rPr>
        <w:t xml:space="preserve">        </w:t>
      </w:r>
    </w:p>
    <w:p w14:paraId="5A43A77F" w14:textId="32DF8B6A" w:rsidR="002648AE" w:rsidRDefault="002648AE" w:rsidP="002648AE">
      <w:pPr>
        <w:pStyle w:val="paragraph"/>
        <w:spacing w:before="0" w:beforeAutospacing="0" w:after="0" w:afterAutospacing="0"/>
        <w:textAlignment w:val="baseline"/>
        <w:rPr>
          <w:rStyle w:val="normaltextrun"/>
          <w:rFonts w:ascii="Calibri" w:hAnsi="Calibri" w:cs="Calibri"/>
          <w:sz w:val="22"/>
          <w:szCs w:val="22"/>
        </w:rPr>
      </w:pPr>
      <w:r w:rsidRPr="002648AE">
        <w:rPr>
          <w:rStyle w:val="normaltextrun"/>
          <w:rFonts w:ascii="Calibri" w:hAnsi="Calibri" w:cs="Calibri"/>
          <w:sz w:val="22"/>
          <w:szCs w:val="22"/>
        </w:rPr>
        <w:t>Implementering af ændring sker efter beskrivelse af løsning</w:t>
      </w:r>
      <w:r>
        <w:rPr>
          <w:rStyle w:val="normaltextrun"/>
          <w:rFonts w:ascii="Calibri" w:hAnsi="Calibri" w:cs="Calibri"/>
          <w:sz w:val="22"/>
          <w:szCs w:val="22"/>
        </w:rPr>
        <w:t xml:space="preserve">. </w:t>
      </w:r>
      <w:r w:rsidR="00A520F1">
        <w:rPr>
          <w:rStyle w:val="normaltextrun"/>
          <w:rFonts w:ascii="Calibri" w:hAnsi="Calibri" w:cs="Calibri"/>
          <w:sz w:val="22"/>
          <w:szCs w:val="22"/>
        </w:rPr>
        <w:t xml:space="preserve">KMD baserer </w:t>
      </w:r>
      <w:r w:rsidR="0055063E">
        <w:rPr>
          <w:rStyle w:val="normaltextrun"/>
          <w:rFonts w:ascii="Calibri" w:hAnsi="Calibri" w:cs="Calibri"/>
          <w:sz w:val="22"/>
          <w:szCs w:val="22"/>
        </w:rPr>
        <w:t xml:space="preserve">testen </w:t>
      </w:r>
      <w:r w:rsidR="00A520F1">
        <w:rPr>
          <w:rStyle w:val="normaltextrun"/>
          <w:rFonts w:ascii="Calibri" w:hAnsi="Calibri" w:cs="Calibri"/>
          <w:sz w:val="22"/>
          <w:szCs w:val="22"/>
        </w:rPr>
        <w:t xml:space="preserve">på baggrund af genbrug </w:t>
      </w:r>
      <w:r w:rsidR="00282339">
        <w:rPr>
          <w:rStyle w:val="normaltextrun"/>
          <w:rFonts w:ascii="Calibri" w:hAnsi="Calibri" w:cs="Calibri"/>
          <w:sz w:val="22"/>
          <w:szCs w:val="22"/>
        </w:rPr>
        <w:t>fra</w:t>
      </w:r>
      <w:r w:rsidR="00A520F1">
        <w:rPr>
          <w:rStyle w:val="normaltextrun"/>
          <w:rFonts w:ascii="Calibri" w:hAnsi="Calibri" w:cs="Calibri"/>
          <w:sz w:val="22"/>
          <w:szCs w:val="22"/>
        </w:rPr>
        <w:t xml:space="preserve"> tidligere VA-129 testgennemførsel. </w:t>
      </w:r>
    </w:p>
    <w:p w14:paraId="62C3D67B" w14:textId="77777777" w:rsidR="00230113" w:rsidRDefault="00230113" w:rsidP="002648AE">
      <w:pPr>
        <w:pStyle w:val="paragraph"/>
        <w:spacing w:before="0" w:beforeAutospacing="0" w:after="0" w:afterAutospacing="0"/>
        <w:textAlignment w:val="baseline"/>
        <w:rPr>
          <w:rStyle w:val="normaltextrun"/>
          <w:rFonts w:ascii="Calibri" w:hAnsi="Calibri" w:cs="Calibri"/>
          <w:sz w:val="22"/>
          <w:szCs w:val="22"/>
        </w:rPr>
      </w:pPr>
    </w:p>
    <w:p w14:paraId="48F6BB31" w14:textId="54DD8EE2" w:rsidR="003451AB" w:rsidRPr="00230113" w:rsidRDefault="003451AB" w:rsidP="003451AB">
      <w:pPr>
        <w:rPr>
          <w:rStyle w:val="normaltextrun"/>
          <w:rFonts w:eastAsia="Times New Roman" w:cs="Calibri"/>
          <w:lang w:eastAsia="da-DK"/>
        </w:rPr>
      </w:pPr>
    </w:p>
    <w:p w14:paraId="3A417CD0" w14:textId="40A6EAF0" w:rsidR="002778EF" w:rsidRPr="00230113" w:rsidRDefault="002778EF">
      <w:pPr>
        <w:spacing w:after="0" w:line="240" w:lineRule="auto"/>
      </w:pPr>
      <w:r w:rsidRPr="00230113">
        <w:lastRenderedPageBreak/>
        <w:br w:type="page"/>
      </w:r>
    </w:p>
    <w:p w14:paraId="00D7F552" w14:textId="4542D35C" w:rsidR="003451AB" w:rsidRPr="007F37B7" w:rsidRDefault="003451AB" w:rsidP="00E563FA">
      <w:pPr>
        <w:pStyle w:val="Heading1"/>
      </w:pPr>
      <w:r w:rsidRPr="007F37B7">
        <w:lastRenderedPageBreak/>
        <w:t>Dokumentation, der skal leveres/opdateres</w:t>
      </w:r>
      <w:r>
        <w:t xml:space="preserve"> (udfyldes af KMD)</w:t>
      </w:r>
    </w:p>
    <w:tbl>
      <w:tblPr>
        <w:tblStyle w:val="TableGrid"/>
        <w:tblW w:w="9673" w:type="dxa"/>
        <w:tblInd w:w="108" w:type="dxa"/>
        <w:tblLook w:val="04A0" w:firstRow="1" w:lastRow="0" w:firstColumn="1" w:lastColumn="0" w:noHBand="0" w:noVBand="1"/>
      </w:tblPr>
      <w:tblGrid>
        <w:gridCol w:w="4003"/>
        <w:gridCol w:w="5670"/>
      </w:tblGrid>
      <w:tr w:rsidR="00AF51F4" w:rsidRPr="007F37B7" w14:paraId="02CB8AA1" w14:textId="77777777" w:rsidTr="00DE6789">
        <w:tc>
          <w:tcPr>
            <w:tcW w:w="4003" w:type="dxa"/>
            <w:tcBorders>
              <w:top w:val="nil"/>
              <w:left w:val="nil"/>
              <w:bottom w:val="single" w:sz="4" w:space="0" w:color="auto"/>
              <w:right w:val="single" w:sz="4" w:space="0" w:color="auto"/>
            </w:tcBorders>
            <w:shd w:val="clear" w:color="auto" w:fill="auto"/>
          </w:tcPr>
          <w:p w14:paraId="77EB0AED" w14:textId="77777777" w:rsidR="00AF51F4" w:rsidRPr="007F37B7" w:rsidRDefault="00AF51F4" w:rsidP="007F36E8">
            <w:pPr>
              <w:ind w:left="-250"/>
              <w:jc w:val="center"/>
              <w:rPr>
                <w:rFonts w:ascii="Arial" w:hAnsi="Arial" w:cs="Arial"/>
              </w:rPr>
            </w:pPr>
          </w:p>
        </w:tc>
        <w:tc>
          <w:tcPr>
            <w:tcW w:w="5670" w:type="dxa"/>
            <w:tcBorders>
              <w:top w:val="single" w:sz="4" w:space="0" w:color="auto"/>
              <w:left w:val="single" w:sz="4" w:space="0" w:color="auto"/>
              <w:bottom w:val="single" w:sz="4" w:space="0" w:color="auto"/>
              <w:right w:val="single" w:sz="4" w:space="0" w:color="auto"/>
            </w:tcBorders>
            <w:shd w:val="clear" w:color="auto" w:fill="DBE5F1"/>
          </w:tcPr>
          <w:p w14:paraId="3593D127" w14:textId="0C5DAD30" w:rsidR="00AF51F4" w:rsidRPr="007F37B7" w:rsidRDefault="00AF51F4" w:rsidP="007F36E8">
            <w:pPr>
              <w:rPr>
                <w:rFonts w:ascii="Arial" w:hAnsi="Arial" w:cs="Arial"/>
              </w:rPr>
            </w:pPr>
            <w:r>
              <w:rPr>
                <w:rFonts w:ascii="Arial" w:hAnsi="Arial" w:cs="Arial"/>
              </w:rPr>
              <w:t>Angiv hvilke bilag der skal ændres:</w:t>
            </w:r>
          </w:p>
        </w:tc>
      </w:tr>
      <w:tr w:rsidR="00AF51F4" w:rsidRPr="009A2A14" w14:paraId="3AA249B7" w14:textId="77777777" w:rsidTr="00DE6789">
        <w:tc>
          <w:tcPr>
            <w:tcW w:w="4003" w:type="dxa"/>
            <w:tcBorders>
              <w:top w:val="single" w:sz="4" w:space="0" w:color="auto"/>
              <w:left w:val="single" w:sz="4" w:space="0" w:color="auto"/>
              <w:bottom w:val="single" w:sz="4" w:space="0" w:color="auto"/>
              <w:right w:val="single" w:sz="4" w:space="0" w:color="auto"/>
            </w:tcBorders>
            <w:shd w:val="clear" w:color="auto" w:fill="DBE5F1"/>
          </w:tcPr>
          <w:p w14:paraId="55920493" w14:textId="77777777" w:rsidR="00AF51F4" w:rsidRPr="00B92C88" w:rsidRDefault="00AF51F4" w:rsidP="007F36E8">
            <w:pPr>
              <w:spacing w:before="100" w:beforeAutospacing="1" w:afterAutospacing="1" w:line="240" w:lineRule="auto"/>
            </w:pPr>
            <w:r w:rsidRPr="00B92C88">
              <w:rPr>
                <w:rFonts w:ascii="Arial" w:hAnsi="Arial" w:cs="Arial"/>
              </w:rPr>
              <w:t>Systembeskrivelse:</w:t>
            </w:r>
          </w:p>
          <w:p w14:paraId="5DC65D2F" w14:textId="77777777" w:rsidR="00AF51F4" w:rsidRPr="009A7744" w:rsidRDefault="00AF51F4" w:rsidP="00CC798D">
            <w:pPr>
              <w:pStyle w:val="ListParagraph"/>
              <w:numPr>
                <w:ilvl w:val="0"/>
                <w:numId w:val="5"/>
              </w:numPr>
              <w:spacing w:before="100" w:beforeAutospacing="1" w:afterAutospacing="1" w:line="240" w:lineRule="auto"/>
            </w:pPr>
            <w:r w:rsidRPr="009A7744">
              <w:t>Overordnet Systemdesign</w:t>
            </w:r>
          </w:p>
          <w:p w14:paraId="1DF1C67E" w14:textId="77777777" w:rsidR="00AF51F4" w:rsidRPr="009A7744" w:rsidRDefault="00AF51F4" w:rsidP="00CC798D">
            <w:pPr>
              <w:pStyle w:val="ListParagraph"/>
              <w:numPr>
                <w:ilvl w:val="0"/>
                <w:numId w:val="5"/>
              </w:numPr>
              <w:spacing w:before="100" w:beforeAutospacing="1" w:afterAutospacing="1" w:line="240" w:lineRule="auto"/>
            </w:pPr>
            <w:r w:rsidRPr="009A7744">
              <w:t>Opdateret Leverancebeskrivelse</w:t>
            </w:r>
          </w:p>
          <w:p w14:paraId="5F589142" w14:textId="77777777" w:rsidR="00AF51F4" w:rsidRPr="009A7744" w:rsidRDefault="00AF51F4" w:rsidP="00CC798D">
            <w:pPr>
              <w:pStyle w:val="ListParagraph"/>
              <w:numPr>
                <w:ilvl w:val="0"/>
                <w:numId w:val="5"/>
              </w:numPr>
              <w:spacing w:before="100" w:beforeAutospacing="1" w:afterAutospacing="1" w:line="240" w:lineRule="auto"/>
            </w:pPr>
            <w:r w:rsidRPr="009A7744">
              <w:t>Forretningsmæssig beskrivelse af systemet</w:t>
            </w:r>
          </w:p>
          <w:p w14:paraId="63C987BC" w14:textId="77777777" w:rsidR="00AF51F4" w:rsidRPr="009A7744" w:rsidRDefault="00AF51F4" w:rsidP="00CC798D">
            <w:pPr>
              <w:pStyle w:val="ListParagraph"/>
              <w:numPr>
                <w:ilvl w:val="0"/>
                <w:numId w:val="5"/>
              </w:numPr>
              <w:spacing w:before="100" w:beforeAutospacing="1" w:afterAutospacing="1" w:line="240" w:lineRule="auto"/>
            </w:pPr>
            <w:r w:rsidRPr="009A7744">
              <w:t>Integrationsvilkår for de enkelte Støttesystemer</w:t>
            </w:r>
          </w:p>
          <w:p w14:paraId="456933AE" w14:textId="77777777" w:rsidR="00AF51F4" w:rsidRPr="009A7744" w:rsidRDefault="00AF51F4" w:rsidP="00CC798D">
            <w:pPr>
              <w:pStyle w:val="ListParagraph"/>
              <w:numPr>
                <w:ilvl w:val="0"/>
                <w:numId w:val="5"/>
              </w:numPr>
              <w:spacing w:before="100" w:beforeAutospacing="1" w:afterAutospacing="1" w:line="240" w:lineRule="auto"/>
            </w:pPr>
            <w:r w:rsidRPr="009A7744">
              <w:t>Snitfladedokumentation</w:t>
            </w:r>
            <w:r w:rsidRPr="009A7744">
              <w:br/>
            </w:r>
            <w:r w:rsidRPr="009A7744">
              <w:rPr>
                <w:b/>
                <w:u w:val="single"/>
              </w:rPr>
              <w:t>Bemærk:</w:t>
            </w:r>
            <w:r w:rsidRPr="009A7744">
              <w:t xml:space="preserve"> Ændringer i Snitfladebeskrivelser skal godkendes af </w:t>
            </w:r>
            <w:proofErr w:type="spellStart"/>
            <w:r w:rsidRPr="009A7744">
              <w:t>KOMBIT’s</w:t>
            </w:r>
            <w:proofErr w:type="spellEnd"/>
            <w:r w:rsidRPr="009A7744">
              <w:t xml:space="preserve"> ledelse</w:t>
            </w:r>
          </w:p>
          <w:p w14:paraId="6FF061C4" w14:textId="77777777" w:rsidR="00AF51F4" w:rsidRPr="009A7744" w:rsidRDefault="00AF51F4" w:rsidP="00CC798D">
            <w:pPr>
              <w:pStyle w:val="ListParagraph"/>
              <w:numPr>
                <w:ilvl w:val="0"/>
                <w:numId w:val="5"/>
              </w:numPr>
              <w:spacing w:before="100" w:beforeAutospacing="1" w:afterAutospacing="1" w:line="240" w:lineRule="auto"/>
            </w:pPr>
            <w:r w:rsidRPr="009A7744">
              <w:t>Arkitekturdesign og SOA-principper</w:t>
            </w:r>
          </w:p>
          <w:p w14:paraId="73E387F2" w14:textId="77777777" w:rsidR="00AF51F4" w:rsidRPr="009A7744" w:rsidRDefault="00AF51F4" w:rsidP="00CC798D">
            <w:pPr>
              <w:pStyle w:val="ListParagraph"/>
              <w:numPr>
                <w:ilvl w:val="0"/>
                <w:numId w:val="5"/>
              </w:numPr>
              <w:spacing w:before="100" w:beforeAutospacing="1" w:afterAutospacing="1" w:line="240" w:lineRule="auto"/>
            </w:pPr>
            <w:r w:rsidRPr="009A7744">
              <w:t>Begrebs-og informationsmodel</w:t>
            </w:r>
          </w:p>
          <w:p w14:paraId="7AE356E8" w14:textId="77777777" w:rsidR="00AF51F4" w:rsidRPr="009A7744" w:rsidRDefault="00AF51F4" w:rsidP="00CC798D">
            <w:pPr>
              <w:pStyle w:val="ListParagraph"/>
              <w:numPr>
                <w:ilvl w:val="0"/>
                <w:numId w:val="5"/>
              </w:numPr>
              <w:spacing w:before="100" w:beforeAutospacing="1" w:afterAutospacing="1" w:line="240" w:lineRule="auto"/>
            </w:pPr>
            <w:r w:rsidRPr="009A7744">
              <w:t xml:space="preserve">Logisk og fysisk datamodel samt data </w:t>
            </w:r>
            <w:proofErr w:type="spellStart"/>
            <w:r w:rsidRPr="009A7744">
              <w:t>dictionary</w:t>
            </w:r>
            <w:proofErr w:type="spellEnd"/>
          </w:p>
          <w:p w14:paraId="7E89F631" w14:textId="77777777" w:rsidR="00AF51F4" w:rsidRPr="009A7744" w:rsidRDefault="00AF51F4" w:rsidP="00CC798D">
            <w:pPr>
              <w:pStyle w:val="ListParagraph"/>
              <w:numPr>
                <w:ilvl w:val="0"/>
                <w:numId w:val="5"/>
              </w:numPr>
              <w:spacing w:before="100" w:beforeAutospacing="1" w:afterAutospacing="1" w:line="240" w:lineRule="auto"/>
            </w:pPr>
            <w:r w:rsidRPr="009A7744">
              <w:t xml:space="preserve">System </w:t>
            </w:r>
            <w:proofErr w:type="spellStart"/>
            <w:r w:rsidRPr="009A7744">
              <w:t>use</w:t>
            </w:r>
            <w:proofErr w:type="spellEnd"/>
            <w:r w:rsidRPr="009A7744">
              <w:t xml:space="preserve"> case</w:t>
            </w:r>
          </w:p>
          <w:p w14:paraId="0DB6B602" w14:textId="77777777" w:rsidR="00AF51F4" w:rsidRPr="009A7744" w:rsidRDefault="00AF51F4" w:rsidP="00CC798D">
            <w:pPr>
              <w:pStyle w:val="ListParagraph"/>
              <w:numPr>
                <w:ilvl w:val="0"/>
                <w:numId w:val="5"/>
              </w:numPr>
              <w:spacing w:before="100" w:beforeAutospacing="1" w:afterAutospacing="1" w:line="240" w:lineRule="auto"/>
            </w:pPr>
            <w:r w:rsidRPr="009A7744">
              <w:t>Platforme</w:t>
            </w:r>
          </w:p>
          <w:p w14:paraId="3571161C" w14:textId="77777777" w:rsidR="00AF51F4" w:rsidRPr="009A7744" w:rsidRDefault="00AF51F4" w:rsidP="00CC798D">
            <w:pPr>
              <w:pStyle w:val="ListParagraph"/>
              <w:numPr>
                <w:ilvl w:val="0"/>
                <w:numId w:val="5"/>
              </w:numPr>
              <w:spacing w:before="100" w:beforeAutospacing="1" w:afterAutospacing="1" w:line="240" w:lineRule="auto"/>
            </w:pPr>
            <w:r w:rsidRPr="009A7744">
              <w:t>Monitorering</w:t>
            </w:r>
          </w:p>
          <w:p w14:paraId="4E6A1087" w14:textId="77777777" w:rsidR="00AF51F4" w:rsidRPr="009A7744" w:rsidRDefault="00AF51F4" w:rsidP="00CC798D">
            <w:pPr>
              <w:pStyle w:val="ListParagraph"/>
              <w:numPr>
                <w:ilvl w:val="0"/>
                <w:numId w:val="5"/>
              </w:numPr>
              <w:spacing w:before="100" w:beforeAutospacing="1" w:afterAutospacing="1" w:line="240" w:lineRule="auto"/>
            </w:pPr>
            <w:r w:rsidRPr="009A7744">
              <w:t>Sikkerhed og brugerhåndtering</w:t>
            </w:r>
          </w:p>
          <w:p w14:paraId="5608FB82" w14:textId="77777777" w:rsidR="00AF51F4" w:rsidRPr="009A7744" w:rsidRDefault="00AF51F4" w:rsidP="00CC798D">
            <w:pPr>
              <w:pStyle w:val="ListParagraph"/>
              <w:numPr>
                <w:ilvl w:val="0"/>
                <w:numId w:val="5"/>
              </w:numPr>
              <w:spacing w:before="100" w:beforeAutospacing="1" w:afterAutospacing="1" w:line="240" w:lineRule="auto"/>
            </w:pPr>
            <w:r w:rsidRPr="009A7744">
              <w:t>Skalerbarhed, stabilitet og performance</w:t>
            </w:r>
          </w:p>
          <w:p w14:paraId="31A59CB8" w14:textId="77777777" w:rsidR="00AF51F4" w:rsidRPr="009A7744" w:rsidRDefault="00AF51F4" w:rsidP="00CC798D">
            <w:pPr>
              <w:pStyle w:val="ListParagraph"/>
              <w:numPr>
                <w:ilvl w:val="0"/>
                <w:numId w:val="5"/>
              </w:numPr>
              <w:spacing w:before="100" w:beforeAutospacing="1" w:afterAutospacing="1" w:line="240" w:lineRule="auto"/>
            </w:pPr>
            <w:r w:rsidRPr="009A7744">
              <w:t>Eksempler på skærmdesign</w:t>
            </w:r>
          </w:p>
          <w:p w14:paraId="397A074D" w14:textId="77777777" w:rsidR="00AF51F4" w:rsidRPr="009A7744" w:rsidRDefault="00AF51F4" w:rsidP="00CC798D">
            <w:pPr>
              <w:pStyle w:val="ListParagraph"/>
              <w:numPr>
                <w:ilvl w:val="0"/>
                <w:numId w:val="5"/>
              </w:numPr>
              <w:spacing w:before="100" w:beforeAutospacing="1" w:afterAutospacing="1" w:line="240" w:lineRule="auto"/>
            </w:pPr>
            <w:r w:rsidRPr="009A7744">
              <w:t>Sitemap og skærmbilleder</w:t>
            </w:r>
          </w:p>
          <w:p w14:paraId="1976E141" w14:textId="77777777" w:rsidR="00AF51F4" w:rsidRPr="00BD6078" w:rsidRDefault="00AF51F4" w:rsidP="00CC798D">
            <w:pPr>
              <w:pStyle w:val="ListParagraph"/>
              <w:numPr>
                <w:ilvl w:val="0"/>
                <w:numId w:val="5"/>
              </w:numPr>
              <w:spacing w:before="100" w:beforeAutospacing="1" w:afterAutospacing="1" w:line="240" w:lineRule="auto"/>
              <w:rPr>
                <w:lang w:val="en-US"/>
              </w:rPr>
            </w:pPr>
            <w:proofErr w:type="spellStart"/>
            <w:r w:rsidRPr="00BD6078">
              <w:rPr>
                <w:lang w:val="en-US"/>
              </w:rPr>
              <w:t>Kravsporingsmatrix</w:t>
            </w:r>
            <w:proofErr w:type="spellEnd"/>
            <w:r w:rsidRPr="00BD6078">
              <w:rPr>
                <w:lang w:val="en-US"/>
              </w:rPr>
              <w:br/>
              <w:t>(Requirements Traceability Matrix, RTM)</w:t>
            </w:r>
          </w:p>
          <w:p w14:paraId="00AC2AA6" w14:textId="77777777" w:rsidR="00AF51F4" w:rsidRPr="00B92C88" w:rsidRDefault="00AF51F4" w:rsidP="00CC798D">
            <w:pPr>
              <w:pStyle w:val="ListParagraph"/>
              <w:numPr>
                <w:ilvl w:val="0"/>
                <w:numId w:val="5"/>
              </w:numPr>
              <w:spacing w:before="100" w:beforeAutospacing="1" w:afterAutospacing="1" w:line="240" w:lineRule="auto"/>
            </w:pPr>
            <w:r w:rsidRPr="00EB747F">
              <w:t>Kildekode kommentering</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73E731F2" w14:textId="50905D16" w:rsidR="00AF51F4" w:rsidRDefault="002B75F2">
            <w:pPr>
              <w:pStyle w:val="ListParagraph"/>
              <w:numPr>
                <w:ilvl w:val="0"/>
                <w:numId w:val="18"/>
              </w:numPr>
            </w:pPr>
            <w:r>
              <w:t>’</w:t>
            </w:r>
            <w:r w:rsidR="00022B19" w:rsidRPr="00022B19">
              <w:t>B.01.23</w:t>
            </w:r>
            <w:r w:rsidR="0055292B">
              <w:t xml:space="preserve"> </w:t>
            </w:r>
            <w:r w:rsidR="00022B19" w:rsidRPr="00022B19">
              <w:t>YdelseListeHentOutputRegler</w:t>
            </w:r>
            <w:r w:rsidR="0055292B">
              <w:t>_</w:t>
            </w:r>
            <w:r w:rsidR="00FA6766">
              <w:t>3</w:t>
            </w:r>
            <w:r>
              <w:t>’</w:t>
            </w:r>
            <w:r w:rsidR="00FA6766">
              <w:br/>
            </w:r>
          </w:p>
          <w:p w14:paraId="666307AC" w14:textId="4D4FEAD2" w:rsidR="0055292B" w:rsidRDefault="00723224">
            <w:pPr>
              <w:pStyle w:val="ListParagraph"/>
              <w:numPr>
                <w:ilvl w:val="0"/>
                <w:numId w:val="18"/>
              </w:numPr>
            </w:pPr>
            <w:r w:rsidRPr="00723224">
              <w:t>Servicebeskrivelse</w:t>
            </w:r>
            <w:r w:rsidR="00471A49">
              <w:t xml:space="preserve"> </w:t>
            </w:r>
            <w:r w:rsidRPr="00723224">
              <w:t>til</w:t>
            </w:r>
            <w:r w:rsidR="00471A49">
              <w:t xml:space="preserve"> </w:t>
            </w:r>
            <w:r w:rsidR="002B75F2">
              <w:t>’</w:t>
            </w:r>
            <w:r w:rsidRPr="00723224">
              <w:t>YdelseListeHentUDKKommune_</w:t>
            </w:r>
            <w:r w:rsidR="00FA6766">
              <w:t>3</w:t>
            </w:r>
            <w:r w:rsidR="002B75F2">
              <w:t>’</w:t>
            </w:r>
            <w:r w:rsidR="00FA6766">
              <w:br/>
            </w:r>
          </w:p>
          <w:p w14:paraId="509B3A8D" w14:textId="33D974DC" w:rsidR="00EA5920" w:rsidRDefault="00EA5920">
            <w:pPr>
              <w:pStyle w:val="ListParagraph"/>
              <w:numPr>
                <w:ilvl w:val="0"/>
                <w:numId w:val="18"/>
              </w:numPr>
            </w:pPr>
            <w:r>
              <w:t>Snitfladeoversigt</w:t>
            </w:r>
            <w:r w:rsidR="00FA6766">
              <w:br/>
            </w:r>
          </w:p>
          <w:p w14:paraId="56CABC2F" w14:textId="7DF8E5F7" w:rsidR="00576876" w:rsidRPr="00EB7BC2" w:rsidRDefault="00576876" w:rsidP="00EB7BC2">
            <w:pPr>
              <w:rPr>
                <w:lang w:val="en-US"/>
              </w:rPr>
            </w:pPr>
          </w:p>
        </w:tc>
      </w:tr>
      <w:tr w:rsidR="00AF51F4" w:rsidRPr="007F37B7" w14:paraId="4444532B" w14:textId="77777777" w:rsidTr="00DE6789">
        <w:tc>
          <w:tcPr>
            <w:tcW w:w="4003" w:type="dxa"/>
            <w:tcBorders>
              <w:top w:val="single" w:sz="4" w:space="0" w:color="auto"/>
              <w:left w:val="single" w:sz="4" w:space="0" w:color="auto"/>
              <w:bottom w:val="single" w:sz="4" w:space="0" w:color="auto"/>
              <w:right w:val="single" w:sz="4" w:space="0" w:color="auto"/>
            </w:tcBorders>
            <w:shd w:val="clear" w:color="auto" w:fill="DBE5F1"/>
          </w:tcPr>
          <w:p w14:paraId="7EF2D355" w14:textId="77777777" w:rsidR="00AF51F4" w:rsidRPr="00B92C88" w:rsidRDefault="00AF51F4" w:rsidP="007F36E8">
            <w:pPr>
              <w:spacing w:before="100" w:beforeAutospacing="1" w:afterAutospacing="1" w:line="240" w:lineRule="auto"/>
            </w:pPr>
            <w:r w:rsidRPr="00B92C88">
              <w:rPr>
                <w:rFonts w:ascii="Arial" w:hAnsi="Arial" w:cs="Arial"/>
              </w:rPr>
              <w:t>Brugerdokumentation:</w:t>
            </w:r>
          </w:p>
          <w:p w14:paraId="44A26CA0" w14:textId="77777777" w:rsidR="00AF51F4" w:rsidRDefault="00AF51F4" w:rsidP="00CC798D">
            <w:pPr>
              <w:pStyle w:val="ListParagraph"/>
              <w:numPr>
                <w:ilvl w:val="0"/>
                <w:numId w:val="5"/>
              </w:numPr>
              <w:spacing w:before="100" w:beforeAutospacing="1" w:afterAutospacing="1" w:line="240" w:lineRule="auto"/>
            </w:pPr>
            <w:r w:rsidRPr="00EB747F">
              <w:t>Online-hjælp</w:t>
            </w:r>
          </w:p>
          <w:p w14:paraId="262DFCA2" w14:textId="77777777" w:rsidR="00AF51F4" w:rsidRPr="00EB747F" w:rsidRDefault="00AF51F4" w:rsidP="00CC798D">
            <w:pPr>
              <w:pStyle w:val="ListParagraph"/>
              <w:numPr>
                <w:ilvl w:val="0"/>
                <w:numId w:val="5"/>
              </w:numPr>
              <w:spacing w:before="100" w:beforeAutospacing="1" w:afterAutospacing="1" w:line="240" w:lineRule="auto"/>
            </w:pPr>
            <w:r>
              <w:t>Systemvejledning</w:t>
            </w:r>
          </w:p>
          <w:p w14:paraId="4D41A9C5" w14:textId="77777777" w:rsidR="00AF51F4" w:rsidRDefault="00AF51F4" w:rsidP="00CC798D">
            <w:pPr>
              <w:pStyle w:val="ListParagraph"/>
              <w:numPr>
                <w:ilvl w:val="0"/>
                <w:numId w:val="5"/>
              </w:numPr>
              <w:spacing w:before="100" w:beforeAutospacing="1" w:afterAutospacing="1" w:line="240" w:lineRule="auto"/>
            </w:pPr>
            <w:r w:rsidRPr="009A7744">
              <w:t>Oversigt over Systemets programmel</w:t>
            </w:r>
          </w:p>
          <w:p w14:paraId="6B1AB904" w14:textId="77777777" w:rsidR="00AF51F4" w:rsidRPr="00B92C88" w:rsidRDefault="00AF51F4" w:rsidP="00CC798D">
            <w:pPr>
              <w:pStyle w:val="ListParagraph"/>
              <w:numPr>
                <w:ilvl w:val="0"/>
                <w:numId w:val="5"/>
              </w:numPr>
              <w:spacing w:before="100" w:beforeAutospacing="1" w:afterAutospacing="1" w:line="240" w:lineRule="auto"/>
            </w:pPr>
            <w:r>
              <w:t>Oversigt over Systemets Kundespecifikke Programmel</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239272A1" w14:textId="724C9D5E" w:rsidR="00AF51F4" w:rsidRPr="007F37B7" w:rsidRDefault="00E563FA" w:rsidP="007F36E8">
            <w:pPr>
              <w:rPr>
                <w:rFonts w:ascii="Arial" w:hAnsi="Arial" w:cs="Arial"/>
              </w:rPr>
            </w:pPr>
            <w:r>
              <w:rPr>
                <w:rFonts w:ascii="Arial" w:hAnsi="Arial" w:cs="Arial"/>
              </w:rPr>
              <w:t>N/A</w:t>
            </w:r>
          </w:p>
        </w:tc>
      </w:tr>
      <w:tr w:rsidR="00AF51F4" w:rsidRPr="007F37B7" w14:paraId="077CA4E9" w14:textId="77777777" w:rsidTr="00DE6789">
        <w:tc>
          <w:tcPr>
            <w:tcW w:w="4003" w:type="dxa"/>
            <w:tcBorders>
              <w:top w:val="single" w:sz="4" w:space="0" w:color="auto"/>
              <w:left w:val="single" w:sz="4" w:space="0" w:color="auto"/>
              <w:bottom w:val="single" w:sz="4" w:space="0" w:color="auto"/>
              <w:right w:val="single" w:sz="4" w:space="0" w:color="auto"/>
            </w:tcBorders>
            <w:shd w:val="clear" w:color="auto" w:fill="DBE5F1"/>
          </w:tcPr>
          <w:p w14:paraId="0C3779CE" w14:textId="77777777" w:rsidR="00AF51F4" w:rsidRPr="00B92C88" w:rsidRDefault="00AF51F4" w:rsidP="007F36E8">
            <w:pPr>
              <w:spacing w:before="100" w:beforeAutospacing="1" w:afterAutospacing="1" w:line="240" w:lineRule="auto"/>
            </w:pPr>
            <w:r w:rsidRPr="00B92C88">
              <w:t>Prøve-, installations og anden dokumentation</w:t>
            </w:r>
          </w:p>
          <w:p w14:paraId="47489DDD" w14:textId="77777777" w:rsidR="00AF51F4" w:rsidRDefault="00AF51F4" w:rsidP="00CC798D">
            <w:pPr>
              <w:pStyle w:val="ListParagraph"/>
              <w:numPr>
                <w:ilvl w:val="0"/>
                <w:numId w:val="5"/>
              </w:numPr>
              <w:spacing w:before="100" w:beforeAutospacing="1" w:afterAutospacing="1" w:line="240" w:lineRule="auto"/>
            </w:pPr>
            <w:r>
              <w:t>Installationsvejledning</w:t>
            </w:r>
          </w:p>
          <w:p w14:paraId="47DD12CF" w14:textId="77777777" w:rsidR="00AF51F4" w:rsidRPr="007F37B7" w:rsidRDefault="00AF51F4" w:rsidP="00CC798D">
            <w:pPr>
              <w:pStyle w:val="ListParagraph"/>
              <w:numPr>
                <w:ilvl w:val="0"/>
                <w:numId w:val="5"/>
              </w:numPr>
              <w:spacing w:before="100" w:beforeAutospacing="1" w:afterAutospacing="1" w:line="240" w:lineRule="auto"/>
              <w:rPr>
                <w:rFonts w:ascii="Arial" w:hAnsi="Arial" w:cs="Arial"/>
              </w:rPr>
            </w:pPr>
            <w:r>
              <w:t>Drifts- og vedligeholdelsesdokumentation herunder Driftshåndbog og Driftsrapporteringer</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E193114" w14:textId="125BF88C" w:rsidR="00AF51F4" w:rsidRPr="007F37B7" w:rsidRDefault="00E563FA" w:rsidP="007F36E8">
            <w:pPr>
              <w:rPr>
                <w:rFonts w:ascii="Arial" w:hAnsi="Arial" w:cs="Arial"/>
              </w:rPr>
            </w:pPr>
            <w:r>
              <w:rPr>
                <w:rFonts w:ascii="Arial" w:hAnsi="Arial" w:cs="Arial"/>
              </w:rPr>
              <w:t>N/A</w:t>
            </w:r>
          </w:p>
        </w:tc>
      </w:tr>
    </w:tbl>
    <w:p w14:paraId="286BBB65" w14:textId="0BD3026A" w:rsidR="00D67540" w:rsidRDefault="00D67540" w:rsidP="00D67540">
      <w:pPr>
        <w:pStyle w:val="Heading1"/>
        <w:tabs>
          <w:tab w:val="clear" w:pos="1134"/>
          <w:tab w:val="num" w:pos="426"/>
        </w:tabs>
      </w:pPr>
      <w:bookmarkStart w:id="72" w:name="_Toc253583845"/>
      <w:bookmarkStart w:id="73" w:name="_Toc261273243"/>
      <w:bookmarkEnd w:id="21"/>
      <w:r>
        <w:lastRenderedPageBreak/>
        <w:t>Risikoanalyse (udfyldes af KMD)</w:t>
      </w:r>
    </w:p>
    <w:tbl>
      <w:tblPr>
        <w:tblW w:w="97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5528"/>
      </w:tblGrid>
      <w:tr w:rsidR="00D67540" w:rsidRPr="007F37B7" w14:paraId="46F8DB4D" w14:textId="77777777" w:rsidTr="00DE6789">
        <w:trPr>
          <w:cantSplit/>
        </w:trPr>
        <w:tc>
          <w:tcPr>
            <w:tcW w:w="4178" w:type="dxa"/>
            <w:tcBorders>
              <w:bottom w:val="single" w:sz="4" w:space="0" w:color="auto"/>
            </w:tcBorders>
            <w:shd w:val="clear" w:color="auto" w:fill="DBE5F1"/>
          </w:tcPr>
          <w:p w14:paraId="6555DDB7" w14:textId="77777777" w:rsidR="00D67540" w:rsidRDefault="00D67540" w:rsidP="00BF4D11">
            <w:pPr>
              <w:spacing w:line="240" w:lineRule="auto"/>
              <w:rPr>
                <w:rFonts w:cs="Arial"/>
              </w:rPr>
            </w:pPr>
            <w:r>
              <w:rPr>
                <w:rFonts w:cs="Arial"/>
              </w:rPr>
              <w:t>Herunder konsekvenser for:</w:t>
            </w:r>
          </w:p>
          <w:p w14:paraId="2A27A87F" w14:textId="77777777" w:rsidR="00D67540" w:rsidRDefault="00D67540" w:rsidP="00CC798D">
            <w:pPr>
              <w:pStyle w:val="ListParagraph"/>
              <w:numPr>
                <w:ilvl w:val="0"/>
                <w:numId w:val="6"/>
              </w:numPr>
              <w:spacing w:line="240" w:lineRule="auto"/>
            </w:pPr>
            <w:r w:rsidRPr="00207FA6">
              <w:t>Monitorering</w:t>
            </w:r>
          </w:p>
          <w:p w14:paraId="4E77E302" w14:textId="77777777" w:rsidR="00D67540" w:rsidRDefault="00D67540" w:rsidP="00CC798D">
            <w:pPr>
              <w:pStyle w:val="ListParagraph"/>
              <w:numPr>
                <w:ilvl w:val="0"/>
                <w:numId w:val="6"/>
              </w:numPr>
              <w:spacing w:line="240" w:lineRule="auto"/>
            </w:pPr>
            <w:r>
              <w:t>Kapacitet</w:t>
            </w:r>
          </w:p>
          <w:p w14:paraId="684C9984" w14:textId="77777777" w:rsidR="00D67540" w:rsidRDefault="00D67540" w:rsidP="00CC798D">
            <w:pPr>
              <w:pStyle w:val="ListParagraph"/>
              <w:numPr>
                <w:ilvl w:val="0"/>
                <w:numId w:val="6"/>
              </w:numPr>
              <w:spacing w:line="240" w:lineRule="auto"/>
            </w:pPr>
            <w:r>
              <w:t>Implementering</w:t>
            </w:r>
          </w:p>
          <w:p w14:paraId="5DAA5C54" w14:textId="77777777" w:rsidR="00D67540" w:rsidRDefault="00D67540" w:rsidP="00CC798D">
            <w:pPr>
              <w:pStyle w:val="ListParagraph"/>
              <w:numPr>
                <w:ilvl w:val="0"/>
                <w:numId w:val="6"/>
              </w:numPr>
              <w:spacing w:line="240" w:lineRule="auto"/>
            </w:pPr>
            <w:r>
              <w:t>Driftsvejledning</w:t>
            </w:r>
          </w:p>
          <w:p w14:paraId="6BA4FAA0" w14:textId="77777777" w:rsidR="00D67540" w:rsidRPr="007F37B7" w:rsidRDefault="00D67540" w:rsidP="00BF4D11">
            <w:pPr>
              <w:spacing w:line="240" w:lineRule="auto"/>
              <w:rPr>
                <w:rFonts w:ascii="Arial" w:hAnsi="Arial" w:cs="Arial"/>
              </w:rPr>
            </w:pPr>
          </w:p>
        </w:tc>
        <w:tc>
          <w:tcPr>
            <w:tcW w:w="5528" w:type="dxa"/>
            <w:tcBorders>
              <w:bottom w:val="single" w:sz="4" w:space="0" w:color="auto"/>
            </w:tcBorders>
            <w:shd w:val="clear" w:color="auto" w:fill="auto"/>
          </w:tcPr>
          <w:p w14:paraId="327D5CB5" w14:textId="190C89F4" w:rsidR="00736EF6" w:rsidRDefault="00736EF6" w:rsidP="00BF4D11">
            <w:pPr>
              <w:rPr>
                <w:rFonts w:ascii="Arial" w:hAnsi="Arial" w:cs="Arial"/>
                <w:color w:val="000000"/>
              </w:rPr>
            </w:pPr>
            <w:r>
              <w:rPr>
                <w:rFonts w:ascii="Arial" w:hAnsi="Arial" w:cs="Arial"/>
                <w:color w:val="000000"/>
              </w:rPr>
              <w:t xml:space="preserve">Lille risiko. </w:t>
            </w:r>
          </w:p>
          <w:p w14:paraId="76A6B282" w14:textId="6858BB80" w:rsidR="00B508EB" w:rsidRDefault="00B508EB" w:rsidP="00BF4D11">
            <w:pPr>
              <w:rPr>
                <w:rFonts w:ascii="Arial" w:hAnsi="Arial" w:cs="Arial"/>
                <w:color w:val="000000"/>
              </w:rPr>
            </w:pPr>
            <w:r>
              <w:rPr>
                <w:rFonts w:ascii="Arial" w:hAnsi="Arial" w:cs="Arial"/>
                <w:color w:val="000000"/>
              </w:rPr>
              <w:t xml:space="preserve">Der er tale om ændring til kendt konfigurationsstyring med tilføjelse af ny </w:t>
            </w:r>
            <w:r w:rsidR="0057138E" w:rsidRPr="0057138E">
              <w:rPr>
                <w:rFonts w:ascii="Arial" w:hAnsi="Arial" w:cs="Arial"/>
                <w:color w:val="000000"/>
              </w:rPr>
              <w:t>attribut</w:t>
            </w:r>
            <w:r>
              <w:rPr>
                <w:rFonts w:ascii="Arial" w:hAnsi="Arial" w:cs="Arial"/>
                <w:color w:val="000000"/>
              </w:rPr>
              <w:t xml:space="preserve">, som er prøvet tidligere, senest ved VA-219. </w:t>
            </w:r>
          </w:p>
          <w:p w14:paraId="332FAC7C" w14:textId="5CD45913" w:rsidR="0054282B" w:rsidRPr="007F37B7" w:rsidRDefault="00B508EB" w:rsidP="00AA0CA1">
            <w:pPr>
              <w:rPr>
                <w:rFonts w:ascii="Arial" w:hAnsi="Arial" w:cs="Arial"/>
                <w:color w:val="000000"/>
              </w:rPr>
            </w:pPr>
            <w:r>
              <w:rPr>
                <w:rFonts w:ascii="Arial" w:hAnsi="Arial" w:cs="Arial"/>
                <w:color w:val="000000"/>
              </w:rPr>
              <w:t>Implementering af ændring i ny version, som ikke påvirker den eksisterende version</w:t>
            </w:r>
            <w:r w:rsidR="0057138E">
              <w:rPr>
                <w:rFonts w:ascii="Arial" w:hAnsi="Arial" w:cs="Arial"/>
                <w:color w:val="000000"/>
              </w:rPr>
              <w:t xml:space="preserve">. Derudover er der tale om </w:t>
            </w:r>
            <w:r w:rsidR="0073487A">
              <w:rPr>
                <w:rFonts w:ascii="Arial" w:hAnsi="Arial" w:cs="Arial"/>
                <w:color w:val="000000"/>
              </w:rPr>
              <w:t xml:space="preserve">tilføjelse af outputdata der allerede findes i modellen. </w:t>
            </w:r>
          </w:p>
        </w:tc>
      </w:tr>
    </w:tbl>
    <w:p w14:paraId="69D586D8" w14:textId="77777777" w:rsidR="00D67540" w:rsidRDefault="00D67540" w:rsidP="00D67540">
      <w:pPr>
        <w:rPr>
          <w:rFonts w:ascii="Arial" w:hAnsi="Arial" w:cs="Arial"/>
        </w:rPr>
      </w:pPr>
    </w:p>
    <w:p w14:paraId="547FC09E" w14:textId="4E70EA2B" w:rsidR="00D67540" w:rsidRPr="00074BEA" w:rsidRDefault="00D67540" w:rsidP="00D67540">
      <w:pPr>
        <w:pStyle w:val="Heading1"/>
        <w:tabs>
          <w:tab w:val="clear" w:pos="1134"/>
          <w:tab w:val="num" w:pos="426"/>
        </w:tabs>
      </w:pPr>
      <w:r>
        <w:t>Konsekvenser for servicemål (udfyldes af KMD)</w:t>
      </w:r>
    </w:p>
    <w:tbl>
      <w:tblPr>
        <w:tblStyle w:val="TableGrid"/>
        <w:tblW w:w="9668" w:type="dxa"/>
        <w:tblInd w:w="108" w:type="dxa"/>
        <w:tblLook w:val="04A0" w:firstRow="1" w:lastRow="0" w:firstColumn="1" w:lastColumn="0" w:noHBand="0" w:noVBand="1"/>
      </w:tblPr>
      <w:tblGrid>
        <w:gridCol w:w="4140"/>
        <w:gridCol w:w="5528"/>
      </w:tblGrid>
      <w:tr w:rsidR="00D67540" w:rsidRPr="007F37B7" w14:paraId="186DE0D7" w14:textId="77777777" w:rsidTr="00DE6789">
        <w:tc>
          <w:tcPr>
            <w:tcW w:w="4140" w:type="dxa"/>
            <w:tcBorders>
              <w:top w:val="single" w:sz="4" w:space="0" w:color="auto"/>
              <w:left w:val="single" w:sz="4" w:space="0" w:color="auto"/>
              <w:bottom w:val="single" w:sz="4" w:space="0" w:color="auto"/>
              <w:right w:val="single" w:sz="4" w:space="0" w:color="auto"/>
            </w:tcBorders>
            <w:shd w:val="clear" w:color="auto" w:fill="DBE5F1"/>
          </w:tcPr>
          <w:p w14:paraId="440D4870" w14:textId="77777777" w:rsidR="00D67540" w:rsidRPr="00BC2A4A" w:rsidRDefault="00D67540" w:rsidP="00CC798D">
            <w:pPr>
              <w:pStyle w:val="ListParagraph"/>
              <w:numPr>
                <w:ilvl w:val="0"/>
                <w:numId w:val="5"/>
              </w:numPr>
              <w:spacing w:before="100" w:beforeAutospacing="1" w:afterAutospacing="1" w:line="240" w:lineRule="auto"/>
            </w:pPr>
            <w:r w:rsidRPr="00BC2A4A">
              <w:t>Monitorering og Event Manag</w:t>
            </w:r>
            <w:r>
              <w:t>e</w:t>
            </w:r>
            <w:r w:rsidRPr="00BC2A4A">
              <w:t>ment</w:t>
            </w:r>
          </w:p>
          <w:p w14:paraId="4CA0BEC3" w14:textId="77777777" w:rsidR="00D67540" w:rsidRPr="00BC2A4A" w:rsidRDefault="00D67540" w:rsidP="00CC798D">
            <w:pPr>
              <w:pStyle w:val="ListParagraph"/>
              <w:numPr>
                <w:ilvl w:val="0"/>
                <w:numId w:val="5"/>
              </w:numPr>
              <w:spacing w:before="100" w:beforeAutospacing="1" w:afterAutospacing="1" w:line="240" w:lineRule="auto"/>
            </w:pPr>
            <w:r w:rsidRPr="00BC2A4A">
              <w:t>Driftsafvikling af Batchkørsler</w:t>
            </w:r>
          </w:p>
          <w:p w14:paraId="4DC32305" w14:textId="77777777" w:rsidR="00D67540" w:rsidRPr="00BC2A4A" w:rsidRDefault="00D67540" w:rsidP="00CC798D">
            <w:pPr>
              <w:pStyle w:val="ListParagraph"/>
              <w:numPr>
                <w:ilvl w:val="0"/>
                <w:numId w:val="5"/>
              </w:numPr>
              <w:spacing w:before="100" w:beforeAutospacing="1" w:afterAutospacing="1" w:line="240" w:lineRule="auto"/>
            </w:pPr>
            <w:proofErr w:type="spellStart"/>
            <w:r w:rsidRPr="00BC2A4A">
              <w:t>Back-up</w:t>
            </w:r>
            <w:proofErr w:type="spellEnd"/>
            <w:r w:rsidRPr="00BC2A4A">
              <w:t xml:space="preserve"> og </w:t>
            </w:r>
            <w:proofErr w:type="spellStart"/>
            <w:r w:rsidRPr="00BC2A4A">
              <w:t>Restore</w:t>
            </w:r>
            <w:proofErr w:type="spellEnd"/>
          </w:p>
          <w:p w14:paraId="52234B09" w14:textId="77777777" w:rsidR="00D67540" w:rsidRPr="00BC2A4A" w:rsidRDefault="00D67540" w:rsidP="00CC798D">
            <w:pPr>
              <w:pStyle w:val="ListParagraph"/>
              <w:numPr>
                <w:ilvl w:val="0"/>
                <w:numId w:val="5"/>
              </w:numPr>
              <w:spacing w:before="100" w:beforeAutospacing="1" w:afterAutospacing="1" w:line="240" w:lineRule="auto"/>
            </w:pPr>
            <w:r w:rsidRPr="00BC2A4A">
              <w:t>Batchkørsler</w:t>
            </w:r>
          </w:p>
          <w:p w14:paraId="2F027867" w14:textId="77777777" w:rsidR="00D67540" w:rsidRPr="00BC2A4A" w:rsidRDefault="00D67540" w:rsidP="00CC798D">
            <w:pPr>
              <w:pStyle w:val="ListParagraph"/>
              <w:numPr>
                <w:ilvl w:val="0"/>
                <w:numId w:val="5"/>
              </w:numPr>
              <w:spacing w:before="100" w:beforeAutospacing="1" w:afterAutospacing="1" w:line="240" w:lineRule="auto"/>
            </w:pPr>
            <w:r w:rsidRPr="00BC2A4A">
              <w:t xml:space="preserve">Servicemål for drift og </w:t>
            </w:r>
            <w:proofErr w:type="spellStart"/>
            <w:r w:rsidRPr="00BC2A4A">
              <w:t>svartider</w:t>
            </w:r>
            <w:proofErr w:type="spellEnd"/>
          </w:p>
          <w:p w14:paraId="0CD1E2FC" w14:textId="77777777" w:rsidR="00D67540" w:rsidRPr="00BC2A4A" w:rsidRDefault="00D67540" w:rsidP="00CC798D">
            <w:pPr>
              <w:pStyle w:val="ListParagraph"/>
              <w:numPr>
                <w:ilvl w:val="0"/>
                <w:numId w:val="5"/>
              </w:numPr>
              <w:spacing w:before="100" w:beforeAutospacing="1" w:afterAutospacing="1" w:line="240" w:lineRule="auto"/>
            </w:pPr>
            <w:r w:rsidRPr="00BC2A4A">
              <w:t xml:space="preserve">Systemets </w:t>
            </w:r>
            <w:proofErr w:type="spellStart"/>
            <w:r w:rsidRPr="00BC2A4A">
              <w:t>svartider</w:t>
            </w:r>
            <w:proofErr w:type="spellEnd"/>
          </w:p>
          <w:p w14:paraId="6AFD8FAC" w14:textId="77777777" w:rsidR="00D67540" w:rsidRPr="00BC2A4A" w:rsidRDefault="00D67540" w:rsidP="00CC798D">
            <w:pPr>
              <w:pStyle w:val="ListParagraph"/>
              <w:numPr>
                <w:ilvl w:val="0"/>
                <w:numId w:val="5"/>
              </w:numPr>
              <w:spacing w:before="100" w:beforeAutospacing="1" w:afterAutospacing="1" w:line="240" w:lineRule="auto"/>
            </w:pPr>
            <w:r w:rsidRPr="00BC2A4A">
              <w:t>Patch Management</w:t>
            </w:r>
          </w:p>
          <w:p w14:paraId="1C7DA72F" w14:textId="77777777" w:rsidR="00D67540" w:rsidRPr="00BC2A4A" w:rsidRDefault="00D67540" w:rsidP="00CC798D">
            <w:pPr>
              <w:pStyle w:val="ListParagraph"/>
              <w:numPr>
                <w:ilvl w:val="0"/>
                <w:numId w:val="5"/>
              </w:numPr>
              <w:spacing w:before="100" w:beforeAutospacing="1" w:afterAutospacing="1" w:line="240" w:lineRule="auto"/>
            </w:pPr>
            <w:r w:rsidRPr="00BC2A4A">
              <w:t>Asset – og Configuration management</w:t>
            </w:r>
          </w:p>
          <w:p w14:paraId="1B83668E" w14:textId="77777777" w:rsidR="00D67540" w:rsidRPr="00BC2A4A" w:rsidRDefault="00D67540" w:rsidP="00CC798D">
            <w:pPr>
              <w:pStyle w:val="ListParagraph"/>
              <w:numPr>
                <w:ilvl w:val="0"/>
                <w:numId w:val="5"/>
              </w:numPr>
              <w:spacing w:before="100" w:beforeAutospacing="1" w:afterAutospacing="1" w:line="240" w:lineRule="auto"/>
            </w:pPr>
            <w:r w:rsidRPr="00BC2A4A">
              <w:t>Availability Management</w:t>
            </w:r>
          </w:p>
          <w:p w14:paraId="1B021D12" w14:textId="77777777" w:rsidR="00D67540" w:rsidRPr="00BC2A4A" w:rsidRDefault="00D67540" w:rsidP="00CC798D">
            <w:pPr>
              <w:pStyle w:val="ListParagraph"/>
              <w:numPr>
                <w:ilvl w:val="0"/>
                <w:numId w:val="5"/>
              </w:numPr>
              <w:spacing w:before="100" w:beforeAutospacing="1" w:afterAutospacing="1" w:line="240" w:lineRule="auto"/>
            </w:pPr>
            <w:proofErr w:type="spellStart"/>
            <w:r w:rsidRPr="00BC2A4A">
              <w:t>Capacity</w:t>
            </w:r>
            <w:proofErr w:type="spellEnd"/>
            <w:r w:rsidRPr="00BC2A4A">
              <w:t xml:space="preserve"> Management</w:t>
            </w:r>
          </w:p>
          <w:p w14:paraId="3B21F9F4" w14:textId="77777777" w:rsidR="00D67540" w:rsidRPr="00BC2A4A" w:rsidRDefault="00D67540" w:rsidP="00CC798D">
            <w:pPr>
              <w:pStyle w:val="ListParagraph"/>
              <w:numPr>
                <w:ilvl w:val="0"/>
                <w:numId w:val="5"/>
              </w:numPr>
              <w:spacing w:before="100" w:beforeAutospacing="1" w:afterAutospacing="1" w:line="240" w:lineRule="auto"/>
            </w:pPr>
            <w:proofErr w:type="spellStart"/>
            <w:r w:rsidRPr="00BC2A4A">
              <w:t>Disaster</w:t>
            </w:r>
            <w:proofErr w:type="spellEnd"/>
            <w:r w:rsidRPr="00BC2A4A">
              <w:t xml:space="preserve"> Recovery plan</w:t>
            </w:r>
          </w:p>
          <w:p w14:paraId="217EEB3F" w14:textId="77777777" w:rsidR="00D67540" w:rsidRDefault="00D67540" w:rsidP="00CC798D">
            <w:pPr>
              <w:pStyle w:val="ListParagraph"/>
              <w:numPr>
                <w:ilvl w:val="0"/>
                <w:numId w:val="5"/>
              </w:numPr>
              <w:spacing w:before="100" w:beforeAutospacing="1" w:afterAutospacing="1" w:line="240" w:lineRule="auto"/>
            </w:pPr>
            <w:r>
              <w:t>Security Management</w:t>
            </w:r>
          </w:p>
          <w:p w14:paraId="1D138F0E" w14:textId="77777777" w:rsidR="00D67540" w:rsidRPr="002D230E" w:rsidRDefault="00D67540" w:rsidP="00CC798D">
            <w:pPr>
              <w:pStyle w:val="ListParagraph"/>
              <w:numPr>
                <w:ilvl w:val="0"/>
                <w:numId w:val="5"/>
              </w:numPr>
              <w:spacing w:before="100" w:beforeAutospacing="1" w:afterAutospacing="1" w:line="240" w:lineRule="auto"/>
            </w:pPr>
            <w:r>
              <w:t>Service Desk</w:t>
            </w:r>
          </w:p>
        </w:tc>
        <w:tc>
          <w:tcPr>
            <w:tcW w:w="5528" w:type="dxa"/>
            <w:tcBorders>
              <w:top w:val="single" w:sz="4" w:space="0" w:color="auto"/>
              <w:left w:val="single" w:sz="4" w:space="0" w:color="auto"/>
              <w:bottom w:val="single" w:sz="4" w:space="0" w:color="auto"/>
              <w:right w:val="single" w:sz="4" w:space="0" w:color="auto"/>
            </w:tcBorders>
            <w:shd w:val="clear" w:color="auto" w:fill="FFFFFF" w:themeFill="background1"/>
          </w:tcPr>
          <w:p w14:paraId="1263C449" w14:textId="6F956AF6" w:rsidR="00D67540" w:rsidRPr="007F37B7" w:rsidRDefault="007A6751" w:rsidP="00BF4D11">
            <w:pPr>
              <w:rPr>
                <w:rFonts w:ascii="Arial" w:hAnsi="Arial" w:cs="Arial"/>
              </w:rPr>
            </w:pPr>
            <w:r>
              <w:rPr>
                <w:rFonts w:ascii="Arial" w:hAnsi="Arial" w:cs="Arial"/>
              </w:rPr>
              <w:t>N/A</w:t>
            </w:r>
          </w:p>
        </w:tc>
      </w:tr>
    </w:tbl>
    <w:p w14:paraId="4A57540C" w14:textId="77777777" w:rsidR="00D67540" w:rsidRPr="007F37B7" w:rsidRDefault="00D67540" w:rsidP="00D67540">
      <w:pPr>
        <w:rPr>
          <w:rFonts w:ascii="Arial" w:hAnsi="Arial" w:cs="Arial"/>
        </w:rPr>
      </w:pPr>
    </w:p>
    <w:p w14:paraId="228F3B18" w14:textId="3FC7A338" w:rsidR="00D67540" w:rsidRPr="00074BEA" w:rsidRDefault="00D67540" w:rsidP="00D67540">
      <w:pPr>
        <w:pStyle w:val="Heading1"/>
        <w:tabs>
          <w:tab w:val="clear" w:pos="1134"/>
          <w:tab w:val="num" w:pos="426"/>
        </w:tabs>
      </w:pPr>
      <w:r w:rsidRPr="007F37B7">
        <w:t xml:space="preserve">Krav til </w:t>
      </w:r>
      <w:proofErr w:type="spellStart"/>
      <w:r w:rsidRPr="007F37B7">
        <w:t>KOMBITs</w:t>
      </w:r>
      <w:proofErr w:type="spellEnd"/>
      <w:r w:rsidRPr="007F37B7">
        <w:t xml:space="preserve"> deltagelse</w:t>
      </w:r>
      <w:r>
        <w:t xml:space="preserve"> (udfyldes af KMD)</w:t>
      </w:r>
    </w:p>
    <w:tbl>
      <w:tblPr>
        <w:tblStyle w:val="TableGrid"/>
        <w:tblW w:w="9668" w:type="dxa"/>
        <w:tblInd w:w="108" w:type="dxa"/>
        <w:shd w:val="clear" w:color="auto" w:fill="C6D9F1" w:themeFill="text2" w:themeFillTint="33"/>
        <w:tblLook w:val="04A0" w:firstRow="1" w:lastRow="0" w:firstColumn="1" w:lastColumn="0" w:noHBand="0" w:noVBand="1"/>
      </w:tblPr>
      <w:tblGrid>
        <w:gridCol w:w="9668"/>
      </w:tblGrid>
      <w:tr w:rsidR="00D67540" w:rsidRPr="007F37B7" w14:paraId="444E9C2D" w14:textId="77777777" w:rsidTr="00F5708F">
        <w:tc>
          <w:tcPr>
            <w:tcW w:w="966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BDACF46" w14:textId="77777777" w:rsidR="00D67540" w:rsidRPr="007F37B7" w:rsidRDefault="00D67540" w:rsidP="00BF4D11">
            <w:pPr>
              <w:rPr>
                <w:rFonts w:ascii="Arial" w:hAnsi="Arial" w:cs="Arial"/>
              </w:rPr>
            </w:pPr>
            <w:r w:rsidRPr="007F37B7">
              <w:rPr>
                <w:rFonts w:ascii="Arial" w:hAnsi="Arial" w:cs="Arial"/>
              </w:rPr>
              <w:t xml:space="preserve">Angiv krav til </w:t>
            </w:r>
            <w:proofErr w:type="spellStart"/>
            <w:r w:rsidRPr="007F37B7">
              <w:rPr>
                <w:rFonts w:ascii="Arial" w:hAnsi="Arial" w:cs="Arial"/>
              </w:rPr>
              <w:t>KOMBIT</w:t>
            </w:r>
            <w:r>
              <w:rPr>
                <w:rFonts w:ascii="Arial" w:hAnsi="Arial" w:cs="Arial"/>
              </w:rPr>
              <w:t>’</w:t>
            </w:r>
            <w:r w:rsidRPr="007F37B7">
              <w:rPr>
                <w:rFonts w:ascii="Arial" w:hAnsi="Arial" w:cs="Arial"/>
              </w:rPr>
              <w:t>s</w:t>
            </w:r>
            <w:proofErr w:type="spellEnd"/>
            <w:r w:rsidRPr="007F37B7">
              <w:rPr>
                <w:rFonts w:ascii="Arial" w:hAnsi="Arial" w:cs="Arial"/>
              </w:rPr>
              <w:t xml:space="preserve"> medvirken i forbindelse med videreudviklingsopgaven, herunder skønnede ressourceforbrug, krav til projektdeltagernes kvalifikationer og forventede tidspunkter for denne medvirken.</w:t>
            </w:r>
          </w:p>
        </w:tc>
      </w:tr>
      <w:tr w:rsidR="00D67540" w:rsidRPr="007F37B7" w14:paraId="2B668B31" w14:textId="77777777" w:rsidTr="00F5708F">
        <w:tc>
          <w:tcPr>
            <w:tcW w:w="9668" w:type="dxa"/>
            <w:tcBorders>
              <w:top w:val="single" w:sz="4" w:space="0" w:color="auto"/>
              <w:left w:val="single" w:sz="4" w:space="0" w:color="auto"/>
              <w:bottom w:val="single" w:sz="4" w:space="0" w:color="auto"/>
              <w:right w:val="single" w:sz="4" w:space="0" w:color="auto"/>
            </w:tcBorders>
            <w:shd w:val="clear" w:color="auto" w:fill="auto"/>
          </w:tcPr>
          <w:p w14:paraId="22693F69" w14:textId="0EDE832C" w:rsidR="00562BB9" w:rsidRDefault="00562BB9" w:rsidP="00562BB9">
            <w:pPr>
              <w:rPr>
                <w:rFonts w:ascii="Arial" w:hAnsi="Arial" w:cs="Arial"/>
              </w:rPr>
            </w:pPr>
            <w:r>
              <w:rPr>
                <w:rFonts w:ascii="Arial" w:hAnsi="Arial" w:cs="Arial"/>
              </w:rPr>
              <w:t xml:space="preserve">Deltagelse i VA arbejdet ved behov med f.eks. nødvendig viden og hjælp til udredning/afklaring. </w:t>
            </w:r>
          </w:p>
          <w:p w14:paraId="095AE41D" w14:textId="7CF633F7" w:rsidR="007A6751" w:rsidRDefault="007A6751">
            <w:pPr>
              <w:pStyle w:val="ListParagraph"/>
              <w:numPr>
                <w:ilvl w:val="0"/>
                <w:numId w:val="17"/>
              </w:numPr>
              <w:rPr>
                <w:rFonts w:ascii="Arial" w:hAnsi="Arial" w:cs="Arial"/>
              </w:rPr>
            </w:pPr>
            <w:del w:id="74" w:author="Dennis Bræstrup (DEB)" w:date="2023-11-23T10:21:00Z">
              <w:r w:rsidDel="00FD3196">
                <w:rPr>
                  <w:rFonts w:ascii="Arial" w:hAnsi="Arial" w:cs="Arial"/>
                </w:rPr>
                <w:delText>Levering af WSDL inden udvikling kan påbegyndes</w:delText>
              </w:r>
            </w:del>
            <w:r w:rsidR="009F140F">
              <w:rPr>
                <w:rFonts w:ascii="Arial" w:hAnsi="Arial" w:cs="Arial"/>
              </w:rPr>
              <w:br/>
            </w:r>
          </w:p>
          <w:p w14:paraId="69D1A9A8" w14:textId="506D6528" w:rsidR="00D67540" w:rsidRPr="00BA59D2" w:rsidRDefault="0057138E">
            <w:pPr>
              <w:pStyle w:val="ListParagraph"/>
              <w:numPr>
                <w:ilvl w:val="0"/>
                <w:numId w:val="17"/>
              </w:numPr>
              <w:rPr>
                <w:rFonts w:ascii="Arial" w:hAnsi="Arial" w:cs="Arial"/>
              </w:rPr>
            </w:pPr>
            <w:r>
              <w:rPr>
                <w:rFonts w:ascii="Arial" w:hAnsi="Arial" w:cs="Arial"/>
              </w:rPr>
              <w:t>Godkendelse (indhold/regelsæt)</w:t>
            </w:r>
            <w:r w:rsidR="007A6751">
              <w:rPr>
                <w:rFonts w:ascii="Arial" w:hAnsi="Arial" w:cs="Arial"/>
              </w:rPr>
              <w:t xml:space="preserve"> </w:t>
            </w:r>
            <w:r w:rsidR="009F140F">
              <w:rPr>
                <w:rFonts w:ascii="Arial" w:hAnsi="Arial" w:cs="Arial"/>
              </w:rPr>
              <w:t xml:space="preserve">af bilag til VA </w:t>
            </w:r>
            <w:r w:rsidR="009F140F" w:rsidRPr="009F140F">
              <w:rPr>
                <w:rFonts w:ascii="Arial" w:hAnsi="Arial" w:cs="Arial"/>
              </w:rPr>
              <w:t>MS Excel-arket ’B.01.</w:t>
            </w:r>
            <w:r w:rsidR="007C36EE">
              <w:rPr>
                <w:rFonts w:ascii="Arial" w:hAnsi="Arial" w:cs="Arial"/>
              </w:rPr>
              <w:t>2</w:t>
            </w:r>
            <w:r w:rsidR="009F140F" w:rsidRPr="009F140F">
              <w:rPr>
                <w:rFonts w:ascii="Arial" w:hAnsi="Arial" w:cs="Arial"/>
              </w:rPr>
              <w:t xml:space="preserve">3 </w:t>
            </w:r>
            <w:proofErr w:type="spellStart"/>
            <w:r w:rsidR="009F140F" w:rsidRPr="009F140F">
              <w:rPr>
                <w:rFonts w:ascii="Arial" w:hAnsi="Arial" w:cs="Arial"/>
              </w:rPr>
              <w:t>YdelseListeHentOutputRegler</w:t>
            </w:r>
            <w:proofErr w:type="spellEnd"/>
            <w:r w:rsidR="006703E9">
              <w:rPr>
                <w:rFonts w:ascii="Arial" w:hAnsi="Arial" w:cs="Arial"/>
              </w:rPr>
              <w:t>’</w:t>
            </w:r>
          </w:p>
        </w:tc>
      </w:tr>
    </w:tbl>
    <w:p w14:paraId="0DA61270" w14:textId="00AD3171" w:rsidR="003451AB" w:rsidRDefault="003451AB" w:rsidP="00A748B8">
      <w:pPr>
        <w:rPr>
          <w:rFonts w:ascii="Arial" w:hAnsi="Arial" w:cs="Arial"/>
          <w:b/>
        </w:rPr>
      </w:pPr>
    </w:p>
    <w:p w14:paraId="2C6AFD83" w14:textId="0FD60637" w:rsidR="00A748B8" w:rsidRPr="007F37B7" w:rsidRDefault="00A748B8" w:rsidP="00D67540">
      <w:pPr>
        <w:pStyle w:val="Heading1"/>
        <w:tabs>
          <w:tab w:val="clear" w:pos="1134"/>
          <w:tab w:val="num" w:pos="426"/>
        </w:tabs>
      </w:pPr>
      <w:r w:rsidRPr="007F37B7">
        <w:lastRenderedPageBreak/>
        <w:t>Tidsplan</w:t>
      </w:r>
      <w:bookmarkEnd w:id="72"/>
      <w:bookmarkEnd w:id="73"/>
      <w:r w:rsidR="00613625">
        <w:t xml:space="preserve"> (udfyldes af KMD)</w:t>
      </w:r>
    </w:p>
    <w:p w14:paraId="5AA09CBE" w14:textId="77777777" w:rsidR="005E7B01" w:rsidRPr="0011321C" w:rsidRDefault="00A748B8" w:rsidP="00A748B8">
      <w:pPr>
        <w:keepNext/>
        <w:rPr>
          <w:rFonts w:ascii="Arial" w:hAnsi="Arial" w:cs="Arial"/>
          <w:i/>
          <w:color w:val="1F497D" w:themeColor="text2"/>
        </w:rPr>
      </w:pPr>
      <w:bookmarkStart w:id="75" w:name="_Hlk500328544"/>
      <w:r w:rsidRPr="0011321C">
        <w:rPr>
          <w:rFonts w:ascii="Arial" w:hAnsi="Arial" w:cs="Arial"/>
          <w:i/>
          <w:color w:val="1F497D" w:themeColor="text2"/>
        </w:rPr>
        <w:t xml:space="preserve">Tidsplan for gennemførelse af </w:t>
      </w:r>
      <w:r w:rsidR="00420092" w:rsidRPr="0011321C">
        <w:rPr>
          <w:rFonts w:ascii="Arial" w:hAnsi="Arial" w:cs="Arial"/>
          <w:i/>
          <w:color w:val="1F497D" w:themeColor="text2"/>
        </w:rPr>
        <w:t>videreudviklings</w:t>
      </w:r>
      <w:r w:rsidRPr="0011321C">
        <w:rPr>
          <w:rFonts w:ascii="Arial" w:hAnsi="Arial" w:cs="Arial"/>
          <w:i/>
          <w:color w:val="1F497D" w:themeColor="text2"/>
        </w:rPr>
        <w:t>opgaven</w:t>
      </w:r>
      <w:r w:rsidR="001B13F4" w:rsidRPr="0011321C">
        <w:rPr>
          <w:rFonts w:ascii="Arial" w:hAnsi="Arial" w:cs="Arial"/>
          <w:i/>
          <w:color w:val="1F497D" w:themeColor="text2"/>
        </w:rPr>
        <w:t xml:space="preserve"> </w:t>
      </w:r>
      <w:r w:rsidR="00F663C5" w:rsidRPr="0011321C">
        <w:rPr>
          <w:rFonts w:ascii="Arial" w:hAnsi="Arial" w:cs="Arial"/>
          <w:i/>
          <w:color w:val="1F497D" w:themeColor="text2"/>
        </w:rPr>
        <w:t>vedlægges ved brug af skabelonen i</w:t>
      </w:r>
      <w:r w:rsidR="001B13F4" w:rsidRPr="0011321C">
        <w:rPr>
          <w:rFonts w:ascii="Arial" w:hAnsi="Arial" w:cs="Arial"/>
          <w:i/>
          <w:color w:val="1F497D" w:themeColor="text2"/>
        </w:rPr>
        <w:t xml:space="preserve"> bilag 1</w:t>
      </w:r>
      <w:r w:rsidR="005E7B01" w:rsidRPr="0011321C">
        <w:rPr>
          <w:rFonts w:ascii="Arial" w:hAnsi="Arial" w:cs="Arial"/>
          <w:i/>
          <w:color w:val="1F497D" w:themeColor="text2"/>
        </w:rPr>
        <w:t>.</w:t>
      </w:r>
    </w:p>
    <w:p w14:paraId="2C6AFD85" w14:textId="0913207D" w:rsidR="00A748B8" w:rsidRPr="0011321C" w:rsidRDefault="00613625" w:rsidP="0011000B">
      <w:pPr>
        <w:keepNext/>
        <w:rPr>
          <w:rFonts w:ascii="Arial" w:hAnsi="Arial" w:cs="Arial"/>
          <w:i/>
          <w:color w:val="1F497D" w:themeColor="text2"/>
        </w:rPr>
      </w:pPr>
      <w:r w:rsidRPr="0011321C">
        <w:rPr>
          <w:rFonts w:ascii="Arial" w:hAnsi="Arial" w:cs="Arial"/>
          <w:i/>
          <w:color w:val="1F497D" w:themeColor="text2"/>
        </w:rPr>
        <w:t xml:space="preserve">Tidsplanen er et udkast til endelig </w:t>
      </w:r>
      <w:bookmarkEnd w:id="75"/>
      <w:r w:rsidRPr="0011321C">
        <w:rPr>
          <w:rFonts w:ascii="Arial" w:hAnsi="Arial" w:cs="Arial"/>
          <w:i/>
          <w:color w:val="1F497D" w:themeColor="text2"/>
        </w:rPr>
        <w:t>baseline plan som aftales parterne i mellem og godkendes separat sammen med målprisen for opgaven.</w:t>
      </w:r>
      <w:bookmarkStart w:id="76" w:name="_Toc253583846"/>
      <w:bookmarkStart w:id="77" w:name="_Toc261273244"/>
    </w:p>
    <w:tbl>
      <w:tblPr>
        <w:tblW w:w="97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7"/>
        <w:gridCol w:w="4819"/>
      </w:tblGrid>
      <w:tr w:rsidR="00A748B8" w:rsidRPr="007F37B7" w14:paraId="2C6AFD88" w14:textId="77777777" w:rsidTr="00F5708F">
        <w:trPr>
          <w:cantSplit/>
        </w:trPr>
        <w:tc>
          <w:tcPr>
            <w:tcW w:w="4887" w:type="dxa"/>
            <w:tcBorders>
              <w:bottom w:val="single" w:sz="4" w:space="0" w:color="auto"/>
            </w:tcBorders>
            <w:shd w:val="clear" w:color="auto" w:fill="DBE5F1"/>
          </w:tcPr>
          <w:p w14:paraId="2C6AFD86" w14:textId="080E2BBE" w:rsidR="00A748B8" w:rsidRPr="007F37B7" w:rsidRDefault="00613625" w:rsidP="00F663C5">
            <w:pPr>
              <w:rPr>
                <w:rFonts w:ascii="Arial" w:hAnsi="Arial" w:cs="Arial"/>
                <w:color w:val="000000"/>
              </w:rPr>
            </w:pPr>
            <w:r>
              <w:rPr>
                <w:rFonts w:ascii="Arial" w:hAnsi="Arial" w:cs="Arial"/>
              </w:rPr>
              <w:t>Forventet færdiggørelsesdato</w:t>
            </w:r>
          </w:p>
        </w:tc>
        <w:tc>
          <w:tcPr>
            <w:tcW w:w="4819" w:type="dxa"/>
            <w:tcBorders>
              <w:bottom w:val="single" w:sz="4" w:space="0" w:color="auto"/>
            </w:tcBorders>
            <w:shd w:val="clear" w:color="auto" w:fill="auto"/>
          </w:tcPr>
          <w:p w14:paraId="6F63C2F5" w14:textId="685731A1" w:rsidR="004B1F04" w:rsidRPr="00517BAE" w:rsidRDefault="004B1F04" w:rsidP="004B1F04">
            <w:pPr>
              <w:pStyle w:val="Default"/>
              <w:rPr>
                <w:sz w:val="20"/>
                <w:szCs w:val="20"/>
              </w:rPr>
            </w:pPr>
            <w:r w:rsidRPr="00517BAE">
              <w:rPr>
                <w:sz w:val="20"/>
                <w:szCs w:val="20"/>
              </w:rPr>
              <w:t xml:space="preserve">Det forventes, at </w:t>
            </w:r>
            <w:proofErr w:type="gramStart"/>
            <w:r w:rsidRPr="00517BAE">
              <w:rPr>
                <w:sz w:val="20"/>
                <w:szCs w:val="20"/>
              </w:rPr>
              <w:t>VA ændring</w:t>
            </w:r>
            <w:proofErr w:type="gramEnd"/>
            <w:r w:rsidRPr="00517BAE">
              <w:rPr>
                <w:sz w:val="20"/>
                <w:szCs w:val="20"/>
              </w:rPr>
              <w:t xml:space="preserve"> kan udvikles og testes (udviklingsfasen) inden for en periode svarende til ca. </w:t>
            </w:r>
            <w:r w:rsidR="00CD67C8" w:rsidRPr="00517BAE">
              <w:rPr>
                <w:sz w:val="20"/>
                <w:szCs w:val="20"/>
              </w:rPr>
              <w:t>3</w:t>
            </w:r>
            <w:r w:rsidRPr="00517BAE">
              <w:rPr>
                <w:sz w:val="20"/>
                <w:szCs w:val="20"/>
              </w:rPr>
              <w:t xml:space="preserve"> sprintforløb og dermed i løbet af september/oktober</w:t>
            </w:r>
            <w:r w:rsidR="00A36439" w:rsidRPr="00517BAE">
              <w:rPr>
                <w:sz w:val="20"/>
                <w:szCs w:val="20"/>
              </w:rPr>
              <w:t>/november</w:t>
            </w:r>
            <w:r w:rsidRPr="00517BAE">
              <w:rPr>
                <w:sz w:val="20"/>
                <w:szCs w:val="20"/>
              </w:rPr>
              <w:t xml:space="preserve"> 2023</w:t>
            </w:r>
            <w:r w:rsidR="00D641CC" w:rsidRPr="00517BAE">
              <w:rPr>
                <w:sz w:val="20"/>
                <w:szCs w:val="20"/>
              </w:rPr>
              <w:t xml:space="preserve"> – hvis arbejdet kan igangsættes fra uge 37</w:t>
            </w:r>
            <w:r w:rsidR="00CD67C8" w:rsidRPr="00517BAE">
              <w:rPr>
                <w:sz w:val="20"/>
                <w:szCs w:val="20"/>
              </w:rPr>
              <w:t xml:space="preserve">. </w:t>
            </w:r>
          </w:p>
          <w:p w14:paraId="613B272A" w14:textId="77777777" w:rsidR="004B1F04" w:rsidRPr="00517BAE" w:rsidRDefault="004B1F04" w:rsidP="004B1F04">
            <w:pPr>
              <w:pStyle w:val="Default"/>
              <w:rPr>
                <w:sz w:val="20"/>
                <w:szCs w:val="20"/>
              </w:rPr>
            </w:pPr>
          </w:p>
          <w:p w14:paraId="355A6155" w14:textId="18E9077D" w:rsidR="004B1F04" w:rsidRPr="00517BAE" w:rsidRDefault="004B1F04" w:rsidP="004B1F04">
            <w:pPr>
              <w:pStyle w:val="Default"/>
              <w:rPr>
                <w:sz w:val="20"/>
                <w:szCs w:val="20"/>
              </w:rPr>
            </w:pPr>
            <w:r w:rsidRPr="00517BAE">
              <w:rPr>
                <w:sz w:val="20"/>
                <w:szCs w:val="20"/>
              </w:rPr>
              <w:t xml:space="preserve">Planlægning og gennemførsel af arbejdet og efterfølgende release er afhængigt af </w:t>
            </w:r>
            <w:r w:rsidRPr="00517BAE">
              <w:rPr>
                <w:i/>
                <w:iCs/>
                <w:sz w:val="20"/>
                <w:szCs w:val="20"/>
              </w:rPr>
              <w:t>hvornår</w:t>
            </w:r>
            <w:r w:rsidRPr="00517BAE">
              <w:rPr>
                <w:sz w:val="20"/>
                <w:szCs w:val="20"/>
              </w:rPr>
              <w:t xml:space="preserve"> opgaven kan igangsættes – dvs. hvornår KMD modtager godkendelse og bestilling (eller bindende tilsagn om igangsættelse) af VA fra KOMBIT. </w:t>
            </w:r>
          </w:p>
          <w:p w14:paraId="6754C302" w14:textId="77777777" w:rsidR="004B1F04" w:rsidRPr="00517BAE" w:rsidRDefault="004B1F04" w:rsidP="004B1F04">
            <w:pPr>
              <w:pStyle w:val="Default"/>
              <w:rPr>
                <w:sz w:val="22"/>
                <w:szCs w:val="22"/>
              </w:rPr>
            </w:pPr>
          </w:p>
          <w:p w14:paraId="2C6AFD87" w14:textId="5C749725" w:rsidR="00A748B8" w:rsidRPr="007F37B7" w:rsidRDefault="004B1F04" w:rsidP="004B1F04">
            <w:pPr>
              <w:rPr>
                <w:rFonts w:ascii="Arial" w:hAnsi="Arial" w:cs="Arial"/>
                <w:color w:val="000000"/>
              </w:rPr>
            </w:pPr>
            <w:r w:rsidRPr="00517BAE">
              <w:rPr>
                <w:rFonts w:ascii="Arial" w:eastAsia="Times New Roman" w:hAnsi="Arial" w:cs="Arial"/>
                <w:color w:val="000000"/>
                <w:sz w:val="20"/>
                <w:szCs w:val="20"/>
                <w:lang w:eastAsia="da-DK"/>
              </w:rPr>
              <w:t xml:space="preserve">KMD foreslår, at forventet </w:t>
            </w:r>
            <w:r w:rsidRPr="00517BAE">
              <w:rPr>
                <w:rFonts w:ascii="Arial" w:eastAsia="Times New Roman" w:hAnsi="Arial" w:cs="Arial"/>
                <w:i/>
                <w:iCs/>
                <w:color w:val="000000"/>
                <w:sz w:val="20"/>
                <w:szCs w:val="20"/>
                <w:lang w:eastAsia="da-DK"/>
              </w:rPr>
              <w:t>færdig</w:t>
            </w:r>
            <w:r w:rsidR="001D250F" w:rsidRPr="00517BAE">
              <w:rPr>
                <w:rFonts w:ascii="Arial" w:eastAsia="Times New Roman" w:hAnsi="Arial" w:cs="Arial"/>
                <w:i/>
                <w:iCs/>
                <w:color w:val="000000"/>
                <w:sz w:val="20"/>
                <w:szCs w:val="20"/>
                <w:lang w:eastAsia="da-DK"/>
              </w:rPr>
              <w:t>g</w:t>
            </w:r>
            <w:r w:rsidRPr="00517BAE">
              <w:rPr>
                <w:rFonts w:ascii="Arial" w:eastAsia="Times New Roman" w:hAnsi="Arial" w:cs="Arial"/>
                <w:i/>
                <w:iCs/>
                <w:color w:val="000000"/>
                <w:sz w:val="20"/>
                <w:szCs w:val="20"/>
                <w:lang w:eastAsia="da-DK"/>
              </w:rPr>
              <w:t xml:space="preserve">ørelsesdato/release </w:t>
            </w:r>
            <w:r w:rsidRPr="00517BAE">
              <w:rPr>
                <w:rFonts w:ascii="Arial" w:eastAsia="Times New Roman" w:hAnsi="Arial" w:cs="Arial"/>
                <w:color w:val="000000"/>
                <w:sz w:val="20"/>
                <w:szCs w:val="20"/>
                <w:lang w:eastAsia="da-DK"/>
              </w:rPr>
              <w:t>for VA planlægges og aftales nærmere undervejs i udviklingsforløbet. KMD har mulighed for at igangsætte arbejdet i umiddelbar forlængelse af KOMBIT godkendelse</w:t>
            </w:r>
            <w:r>
              <w:rPr>
                <w:rFonts w:ascii="Arial" w:eastAsia="Times New Roman" w:hAnsi="Arial" w:cs="Arial"/>
                <w:color w:val="000000"/>
                <w:lang w:eastAsia="da-DK"/>
              </w:rPr>
              <w:t xml:space="preserve">. </w:t>
            </w:r>
          </w:p>
        </w:tc>
      </w:tr>
    </w:tbl>
    <w:p w14:paraId="2C6AFD8A" w14:textId="198A1995" w:rsidR="00A748B8" w:rsidRPr="007F37B7" w:rsidRDefault="00A748B8" w:rsidP="00A748B8">
      <w:pPr>
        <w:rPr>
          <w:rFonts w:ascii="Arial" w:hAnsi="Arial" w:cs="Arial"/>
          <w:b/>
          <w:i/>
        </w:rPr>
      </w:pPr>
    </w:p>
    <w:p w14:paraId="2C6AFD8C" w14:textId="20B9338A" w:rsidR="0007007F" w:rsidRPr="00613625" w:rsidRDefault="00A748B8" w:rsidP="00D67540">
      <w:pPr>
        <w:pStyle w:val="Heading1"/>
        <w:tabs>
          <w:tab w:val="clear" w:pos="1134"/>
          <w:tab w:val="num" w:pos="426"/>
        </w:tabs>
      </w:pPr>
      <w:bookmarkStart w:id="78" w:name="_Hlk499637120"/>
      <w:bookmarkEnd w:id="76"/>
      <w:bookmarkEnd w:id="77"/>
      <w:r w:rsidRPr="007F37B7">
        <w:t>Vederlag</w:t>
      </w:r>
      <w:r w:rsidR="0007007F" w:rsidRPr="007F37B7">
        <w:t xml:space="preserve"> og eventuel betalingsplan</w:t>
      </w:r>
      <w:r w:rsidR="00613625">
        <w:t xml:space="preserve"> (udfyldes af KMD)</w:t>
      </w:r>
      <w:r w:rsidR="00D12500" w:rsidRPr="007F37B7">
        <w:t xml:space="preserve"> </w:t>
      </w:r>
      <w:bookmarkStart w:id="79" w:name="_Toc261273254"/>
      <w:bookmarkStart w:id="80" w:name="_Toc253583856"/>
    </w:p>
    <w:tbl>
      <w:tblPr>
        <w:tblW w:w="97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580"/>
        <w:gridCol w:w="2126"/>
      </w:tblGrid>
      <w:tr w:rsidR="00613625" w:rsidRPr="007F37B7" w14:paraId="5F273557" w14:textId="77777777" w:rsidTr="00F5708F">
        <w:trPr>
          <w:cantSplit/>
        </w:trPr>
        <w:tc>
          <w:tcPr>
            <w:tcW w:w="7580" w:type="dxa"/>
            <w:tcBorders>
              <w:bottom w:val="single" w:sz="4" w:space="0" w:color="auto"/>
            </w:tcBorders>
            <w:shd w:val="clear" w:color="auto" w:fill="DBE5F1"/>
          </w:tcPr>
          <w:p w14:paraId="5FF43BAC" w14:textId="7E81B647" w:rsidR="00613625" w:rsidRPr="007F37B7" w:rsidRDefault="0073098F" w:rsidP="00473308">
            <w:pPr>
              <w:rPr>
                <w:rFonts w:ascii="Arial" w:hAnsi="Arial" w:cs="Arial"/>
              </w:rPr>
            </w:pPr>
            <w:bookmarkStart w:id="81" w:name="_Hlk499709322"/>
            <w:r>
              <w:rPr>
                <w:rFonts w:ascii="Arial" w:hAnsi="Arial" w:cs="Arial"/>
              </w:rPr>
              <w:t>Målpris</w:t>
            </w:r>
            <w:r w:rsidR="00613625" w:rsidRPr="007F37B7">
              <w:rPr>
                <w:rFonts w:ascii="Arial" w:hAnsi="Arial" w:cs="Arial"/>
              </w:rPr>
              <w:t xml:space="preserve"> </w:t>
            </w:r>
            <w:r w:rsidR="00EC4F8E">
              <w:rPr>
                <w:rFonts w:ascii="Arial" w:hAnsi="Arial" w:cs="Arial"/>
              </w:rPr>
              <w:t>i timer</w:t>
            </w:r>
          </w:p>
        </w:tc>
        <w:tc>
          <w:tcPr>
            <w:tcW w:w="2126" w:type="dxa"/>
            <w:tcBorders>
              <w:bottom w:val="single" w:sz="4" w:space="0" w:color="auto"/>
            </w:tcBorders>
            <w:shd w:val="clear" w:color="auto" w:fill="auto"/>
          </w:tcPr>
          <w:p w14:paraId="37A20F06" w14:textId="18B677A8" w:rsidR="00613625" w:rsidRPr="007F37B7" w:rsidRDefault="00EB7BC2" w:rsidP="002C1CCC">
            <w:pPr>
              <w:jc w:val="right"/>
              <w:rPr>
                <w:rFonts w:ascii="Arial" w:hAnsi="Arial" w:cs="Arial"/>
                <w:color w:val="000000"/>
              </w:rPr>
            </w:pPr>
            <w:del w:id="82" w:author="Dennis Bræstrup (DEB)" w:date="2023-11-23T10:20:00Z">
              <w:r w:rsidDel="00C71534">
                <w:rPr>
                  <w:rFonts w:ascii="Arial" w:hAnsi="Arial" w:cs="Arial"/>
                  <w:color w:val="000000"/>
                </w:rPr>
                <w:delText>640</w:delText>
              </w:r>
            </w:del>
            <w:ins w:id="83" w:author="Dennis Bræstrup (DEB)" w:date="2023-11-23T10:20:00Z">
              <w:r w:rsidR="00C71534">
                <w:rPr>
                  <w:rFonts w:ascii="Arial" w:hAnsi="Arial" w:cs="Arial"/>
                  <w:color w:val="000000"/>
                </w:rPr>
                <w:t>680</w:t>
              </w:r>
            </w:ins>
            <w:r>
              <w:rPr>
                <w:rFonts w:ascii="Arial" w:hAnsi="Arial" w:cs="Arial"/>
                <w:color w:val="000000"/>
              </w:rPr>
              <w:t>,00 timer</w:t>
            </w:r>
          </w:p>
        </w:tc>
      </w:tr>
      <w:bookmarkEnd w:id="78"/>
      <w:tr w:rsidR="00613625" w:rsidRPr="007F37B7" w14:paraId="0129D8FD" w14:textId="77777777" w:rsidTr="00F5708F">
        <w:trPr>
          <w:cantSplit/>
        </w:trPr>
        <w:tc>
          <w:tcPr>
            <w:tcW w:w="7580" w:type="dxa"/>
            <w:shd w:val="clear" w:color="auto" w:fill="DBE5F1"/>
          </w:tcPr>
          <w:p w14:paraId="7E36347A" w14:textId="39C2F05F" w:rsidR="00613625" w:rsidRPr="007F37B7" w:rsidRDefault="00EC4F8E" w:rsidP="00473308">
            <w:pPr>
              <w:rPr>
                <w:rFonts w:ascii="Arial" w:hAnsi="Arial" w:cs="Arial"/>
                <w:color w:val="000000"/>
              </w:rPr>
            </w:pPr>
            <w:r>
              <w:rPr>
                <w:rFonts w:ascii="Arial" w:hAnsi="Arial" w:cs="Arial"/>
                <w:color w:val="000000"/>
              </w:rPr>
              <w:t>Målpris i DKK</w:t>
            </w:r>
          </w:p>
        </w:tc>
        <w:tc>
          <w:tcPr>
            <w:tcW w:w="2126" w:type="dxa"/>
            <w:shd w:val="clear" w:color="auto" w:fill="auto"/>
          </w:tcPr>
          <w:p w14:paraId="00881F6A" w14:textId="0607C18B" w:rsidR="00613625" w:rsidRPr="007F37B7" w:rsidRDefault="00EB7BC2" w:rsidP="002C1CCC">
            <w:pPr>
              <w:jc w:val="right"/>
              <w:rPr>
                <w:rFonts w:ascii="Arial" w:hAnsi="Arial" w:cs="Arial"/>
                <w:color w:val="000000"/>
              </w:rPr>
            </w:pPr>
            <w:del w:id="84" w:author="Dennis Bræstrup (DEB)" w:date="2023-11-23T10:20:00Z">
              <w:r w:rsidDel="00C71534">
                <w:rPr>
                  <w:rFonts w:ascii="Arial" w:hAnsi="Arial" w:cs="Arial"/>
                  <w:color w:val="000000"/>
                </w:rPr>
                <w:delText>409.696,</w:delText>
              </w:r>
            </w:del>
            <w:ins w:id="85" w:author="Dennis Bræstrup (DEB)" w:date="2023-11-23T10:20:00Z">
              <w:r w:rsidR="00C71534">
                <w:rPr>
                  <w:rFonts w:ascii="Arial" w:hAnsi="Arial" w:cs="Arial"/>
                  <w:color w:val="000000"/>
                </w:rPr>
                <w:t>435.302,</w:t>
              </w:r>
            </w:ins>
            <w:r>
              <w:rPr>
                <w:rFonts w:ascii="Arial" w:hAnsi="Arial" w:cs="Arial"/>
                <w:color w:val="000000"/>
              </w:rPr>
              <w:t>00 kr.</w:t>
            </w:r>
          </w:p>
        </w:tc>
      </w:tr>
      <w:tr w:rsidR="00BA6AC1" w:rsidRPr="007F37B7" w14:paraId="63206745" w14:textId="77777777" w:rsidTr="00F5708F">
        <w:trPr>
          <w:cantSplit/>
        </w:trPr>
        <w:tc>
          <w:tcPr>
            <w:tcW w:w="7580" w:type="dxa"/>
            <w:tcBorders>
              <w:bottom w:val="single" w:sz="4" w:space="0" w:color="auto"/>
            </w:tcBorders>
            <w:shd w:val="clear" w:color="auto" w:fill="DBE5F1"/>
          </w:tcPr>
          <w:p w14:paraId="658C3486" w14:textId="631932C2" w:rsidR="00BA6AC1" w:rsidRPr="007F37B7" w:rsidRDefault="00BF3FEC" w:rsidP="006A7853">
            <w:pPr>
              <w:rPr>
                <w:rFonts w:ascii="Arial" w:hAnsi="Arial" w:cs="Arial"/>
              </w:rPr>
            </w:pPr>
            <w:r>
              <w:rPr>
                <w:rFonts w:ascii="Arial" w:hAnsi="Arial" w:cs="Arial"/>
              </w:rPr>
              <w:t xml:space="preserve">Estimeret medgået tid </w:t>
            </w:r>
            <w:r w:rsidR="00BA6AC1">
              <w:rPr>
                <w:rFonts w:ascii="Arial" w:hAnsi="Arial" w:cs="Arial"/>
              </w:rPr>
              <w:t>i timer</w:t>
            </w:r>
          </w:p>
        </w:tc>
        <w:tc>
          <w:tcPr>
            <w:tcW w:w="2126" w:type="dxa"/>
            <w:tcBorders>
              <w:bottom w:val="single" w:sz="4" w:space="0" w:color="auto"/>
            </w:tcBorders>
            <w:shd w:val="clear" w:color="auto" w:fill="auto"/>
          </w:tcPr>
          <w:p w14:paraId="4EC7D417" w14:textId="608CA804" w:rsidR="00BA6AC1" w:rsidRPr="007F37B7" w:rsidRDefault="002C1CCC" w:rsidP="002C1CCC">
            <w:pPr>
              <w:jc w:val="right"/>
              <w:rPr>
                <w:rFonts w:ascii="Arial" w:hAnsi="Arial" w:cs="Arial"/>
                <w:color w:val="000000"/>
              </w:rPr>
            </w:pPr>
            <w:r>
              <w:rPr>
                <w:rFonts w:ascii="Arial" w:hAnsi="Arial" w:cs="Arial"/>
                <w:color w:val="000000"/>
              </w:rPr>
              <w:t>N/A</w:t>
            </w:r>
          </w:p>
        </w:tc>
      </w:tr>
      <w:tr w:rsidR="00BA6AC1" w:rsidRPr="007F37B7" w14:paraId="6D7C5B1A" w14:textId="77777777" w:rsidTr="00F5708F">
        <w:trPr>
          <w:cantSplit/>
        </w:trPr>
        <w:tc>
          <w:tcPr>
            <w:tcW w:w="7580" w:type="dxa"/>
            <w:shd w:val="clear" w:color="auto" w:fill="DBE5F1"/>
          </w:tcPr>
          <w:p w14:paraId="6D26B800" w14:textId="08E48D75" w:rsidR="00BA6AC1" w:rsidRPr="007F37B7" w:rsidRDefault="00BF3FEC" w:rsidP="006A7853">
            <w:pPr>
              <w:rPr>
                <w:rFonts w:ascii="Arial" w:hAnsi="Arial" w:cs="Arial"/>
                <w:color w:val="000000"/>
              </w:rPr>
            </w:pPr>
            <w:r>
              <w:rPr>
                <w:rFonts w:ascii="Arial" w:hAnsi="Arial" w:cs="Arial"/>
                <w:color w:val="000000"/>
              </w:rPr>
              <w:t xml:space="preserve">Estimeret medgået tid </w:t>
            </w:r>
            <w:r w:rsidR="00BA6AC1">
              <w:rPr>
                <w:rFonts w:ascii="Arial" w:hAnsi="Arial" w:cs="Arial"/>
                <w:color w:val="000000"/>
              </w:rPr>
              <w:t>i DKK</w:t>
            </w:r>
          </w:p>
        </w:tc>
        <w:tc>
          <w:tcPr>
            <w:tcW w:w="2126" w:type="dxa"/>
            <w:shd w:val="clear" w:color="auto" w:fill="auto"/>
          </w:tcPr>
          <w:p w14:paraId="016DD476" w14:textId="60161B66" w:rsidR="00BA6AC1" w:rsidRPr="007F37B7" w:rsidRDefault="002C1CCC" w:rsidP="002C1CCC">
            <w:pPr>
              <w:jc w:val="right"/>
              <w:rPr>
                <w:rFonts w:ascii="Arial" w:hAnsi="Arial" w:cs="Arial"/>
                <w:color w:val="000000"/>
              </w:rPr>
            </w:pPr>
            <w:r>
              <w:rPr>
                <w:rFonts w:ascii="Arial" w:hAnsi="Arial" w:cs="Arial"/>
                <w:color w:val="000000"/>
              </w:rPr>
              <w:t>N/A</w:t>
            </w:r>
          </w:p>
        </w:tc>
      </w:tr>
      <w:tr w:rsidR="00EC4F8E" w:rsidRPr="007F37B7" w14:paraId="05A36A6B" w14:textId="77777777" w:rsidTr="00F5708F">
        <w:trPr>
          <w:cantSplit/>
        </w:trPr>
        <w:tc>
          <w:tcPr>
            <w:tcW w:w="7580" w:type="dxa"/>
            <w:shd w:val="clear" w:color="auto" w:fill="DBE5F1"/>
          </w:tcPr>
          <w:p w14:paraId="7593C444" w14:textId="79F9DE7C" w:rsidR="00EC4F8E" w:rsidRDefault="00EC4F8E" w:rsidP="00473308">
            <w:pPr>
              <w:rPr>
                <w:rFonts w:ascii="Arial" w:hAnsi="Arial" w:cs="Arial"/>
              </w:rPr>
            </w:pPr>
            <w:r>
              <w:rPr>
                <w:rFonts w:ascii="Arial" w:hAnsi="Arial" w:cs="Arial"/>
              </w:rPr>
              <w:t>Fastprisydelse</w:t>
            </w:r>
          </w:p>
        </w:tc>
        <w:tc>
          <w:tcPr>
            <w:tcW w:w="2126" w:type="dxa"/>
            <w:shd w:val="clear" w:color="auto" w:fill="auto"/>
          </w:tcPr>
          <w:p w14:paraId="40DD5219" w14:textId="08E320D4" w:rsidR="00EC4F8E" w:rsidRPr="007F37B7" w:rsidRDefault="002D4163" w:rsidP="002D4163">
            <w:pPr>
              <w:jc w:val="right"/>
              <w:rPr>
                <w:rFonts w:ascii="Arial" w:hAnsi="Arial" w:cs="Arial"/>
                <w:color w:val="000000"/>
              </w:rPr>
            </w:pPr>
            <w:r>
              <w:rPr>
                <w:rFonts w:ascii="Arial" w:hAnsi="Arial" w:cs="Arial"/>
                <w:color w:val="000000"/>
              </w:rPr>
              <w:t>N/A</w:t>
            </w:r>
          </w:p>
        </w:tc>
      </w:tr>
      <w:tr w:rsidR="00EC4F8E" w:rsidRPr="007F37B7" w14:paraId="4E7F34B9" w14:textId="77777777" w:rsidTr="00F5708F">
        <w:trPr>
          <w:cantSplit/>
        </w:trPr>
        <w:tc>
          <w:tcPr>
            <w:tcW w:w="7580" w:type="dxa"/>
            <w:tcBorders>
              <w:bottom w:val="single" w:sz="4" w:space="0" w:color="auto"/>
            </w:tcBorders>
            <w:shd w:val="clear" w:color="auto" w:fill="DBE5F1"/>
          </w:tcPr>
          <w:p w14:paraId="5BE0430C" w14:textId="41D64768" w:rsidR="00EC4F8E" w:rsidRDefault="00EC4F8E" w:rsidP="00473308">
            <w:pPr>
              <w:rPr>
                <w:rFonts w:ascii="Arial" w:hAnsi="Arial" w:cs="Arial"/>
              </w:rPr>
            </w:pPr>
            <w:r>
              <w:rPr>
                <w:rFonts w:ascii="Arial" w:hAnsi="Arial" w:cs="Arial"/>
              </w:rPr>
              <w:t>Deployment til driftsmiljøer</w:t>
            </w:r>
          </w:p>
        </w:tc>
        <w:tc>
          <w:tcPr>
            <w:tcW w:w="2126" w:type="dxa"/>
            <w:tcBorders>
              <w:bottom w:val="single" w:sz="4" w:space="0" w:color="auto"/>
            </w:tcBorders>
            <w:shd w:val="clear" w:color="auto" w:fill="auto"/>
          </w:tcPr>
          <w:p w14:paraId="45790345" w14:textId="26FF0CA6" w:rsidR="00EC4F8E" w:rsidRPr="007F37B7" w:rsidRDefault="002D4163" w:rsidP="002D4163">
            <w:pPr>
              <w:jc w:val="right"/>
              <w:rPr>
                <w:rFonts w:ascii="Arial" w:hAnsi="Arial" w:cs="Arial"/>
                <w:color w:val="000000"/>
              </w:rPr>
            </w:pPr>
            <w:r>
              <w:rPr>
                <w:rFonts w:ascii="Arial" w:hAnsi="Arial" w:cs="Arial"/>
                <w:color w:val="000000"/>
              </w:rPr>
              <w:t>N/A</w:t>
            </w:r>
          </w:p>
        </w:tc>
      </w:tr>
    </w:tbl>
    <w:bookmarkEnd w:id="81"/>
    <w:p w14:paraId="49C1EA76" w14:textId="77777777" w:rsidR="00E84871" w:rsidRDefault="00EC4F8E" w:rsidP="00E84871">
      <w:pPr>
        <w:rPr>
          <w:rFonts w:ascii="Arial" w:hAnsi="Arial" w:cs="Arial"/>
        </w:rPr>
      </w:pPr>
      <w:r>
        <w:rPr>
          <w:rFonts w:ascii="Arial" w:hAnsi="Arial" w:cs="Arial"/>
        </w:rPr>
        <w:tab/>
      </w:r>
    </w:p>
    <w:p w14:paraId="27476BF6" w14:textId="7BFAFA83" w:rsidR="00E84871" w:rsidRDefault="007100FB" w:rsidP="00CC798D">
      <w:pPr>
        <w:pStyle w:val="Heading2"/>
        <w:tabs>
          <w:tab w:val="clear" w:pos="1134"/>
          <w:tab w:val="num" w:pos="567"/>
        </w:tabs>
        <w:ind w:left="567" w:hanging="567"/>
      </w:pPr>
      <w:r>
        <w:t>Nedbrydning af estimeret forbrug</w:t>
      </w:r>
      <w:r w:rsidR="00BF3FEC">
        <w:t xml:space="preserve"> for videreudviklingsopgave</w:t>
      </w:r>
      <w:r w:rsidR="00E84871">
        <w:t xml:space="preserve"> (udfyldes af </w:t>
      </w:r>
      <w:r w:rsidR="00CC798D">
        <w:t>K</w:t>
      </w:r>
      <w:r w:rsidR="00E84871">
        <w:t>MD)</w:t>
      </w:r>
      <w:r w:rsidR="00E84871" w:rsidRPr="007F37B7">
        <w:t xml:space="preserve"> </w:t>
      </w:r>
    </w:p>
    <w:p w14:paraId="0AA99089" w14:textId="708EA1B4" w:rsidR="007100FB" w:rsidRPr="0011321C" w:rsidRDefault="007100FB" w:rsidP="00E84871">
      <w:pPr>
        <w:rPr>
          <w:rFonts w:ascii="Arial" w:hAnsi="Arial" w:cs="Arial"/>
          <w:i/>
          <w:color w:val="1F497D" w:themeColor="text2"/>
        </w:rPr>
      </w:pPr>
      <w:r w:rsidRPr="0011321C">
        <w:rPr>
          <w:rFonts w:ascii="Arial" w:hAnsi="Arial" w:cs="Arial"/>
          <w:i/>
          <w:color w:val="1F497D" w:themeColor="text2"/>
        </w:rPr>
        <w:t xml:space="preserve">Estimaterne i den højre søjle herunder må ikke overstige 100 timer, hvis det gør, så kalder det på en meningsfuld nedbrydning. </w:t>
      </w:r>
    </w:p>
    <w:tbl>
      <w:tblPr>
        <w:tblW w:w="97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580"/>
        <w:gridCol w:w="2126"/>
      </w:tblGrid>
      <w:tr w:rsidR="00E84871" w:rsidRPr="007F37B7" w14:paraId="31B1FCF3" w14:textId="77777777" w:rsidTr="00F5708F">
        <w:trPr>
          <w:cantSplit/>
        </w:trPr>
        <w:tc>
          <w:tcPr>
            <w:tcW w:w="7580" w:type="dxa"/>
            <w:tcBorders>
              <w:bottom w:val="single" w:sz="4" w:space="0" w:color="auto"/>
            </w:tcBorders>
            <w:shd w:val="clear" w:color="auto" w:fill="DBE5F1"/>
          </w:tcPr>
          <w:p w14:paraId="7A0588DE" w14:textId="48909D59" w:rsidR="00E84871" w:rsidRPr="007F37B7" w:rsidRDefault="003713DE" w:rsidP="00A42AB0">
            <w:pPr>
              <w:rPr>
                <w:rFonts w:ascii="Arial" w:hAnsi="Arial" w:cs="Arial"/>
              </w:rPr>
            </w:pPr>
            <w:r w:rsidRPr="003713DE">
              <w:rPr>
                <w:rFonts w:ascii="Arial" w:hAnsi="Arial" w:cs="Arial"/>
              </w:rPr>
              <w:t xml:space="preserve">Product </w:t>
            </w:r>
            <w:proofErr w:type="spellStart"/>
            <w:r w:rsidRPr="003713DE">
              <w:rPr>
                <w:rFonts w:ascii="Arial" w:hAnsi="Arial" w:cs="Arial"/>
              </w:rPr>
              <w:t>Owner</w:t>
            </w:r>
            <w:proofErr w:type="spellEnd"/>
            <w:r w:rsidRPr="003713DE">
              <w:rPr>
                <w:rFonts w:ascii="Arial" w:hAnsi="Arial" w:cs="Arial"/>
              </w:rPr>
              <w:t xml:space="preserve"> og arkitektur</w:t>
            </w:r>
          </w:p>
        </w:tc>
        <w:tc>
          <w:tcPr>
            <w:tcW w:w="2126" w:type="dxa"/>
            <w:tcBorders>
              <w:bottom w:val="single" w:sz="4" w:space="0" w:color="auto"/>
            </w:tcBorders>
            <w:shd w:val="clear" w:color="auto" w:fill="auto"/>
          </w:tcPr>
          <w:p w14:paraId="416097F2" w14:textId="051F519D" w:rsidR="00E84871" w:rsidRPr="007F37B7" w:rsidRDefault="002D4163" w:rsidP="002D4163">
            <w:pPr>
              <w:jc w:val="right"/>
              <w:rPr>
                <w:rFonts w:ascii="Arial" w:hAnsi="Arial" w:cs="Arial"/>
                <w:color w:val="000000"/>
              </w:rPr>
            </w:pPr>
            <w:del w:id="86" w:author="Dennis Bræstrup (DEB)" w:date="2023-11-23T10:13:00Z">
              <w:r w:rsidDel="00100532">
                <w:rPr>
                  <w:rFonts w:ascii="Arial" w:hAnsi="Arial" w:cs="Arial"/>
                  <w:color w:val="000000"/>
                </w:rPr>
                <w:delText>6</w:delText>
              </w:r>
              <w:r w:rsidR="00DD040A" w:rsidDel="00100532">
                <w:rPr>
                  <w:rFonts w:ascii="Arial" w:hAnsi="Arial" w:cs="Arial"/>
                  <w:color w:val="000000"/>
                </w:rPr>
                <w:delText>5</w:delText>
              </w:r>
              <w:r w:rsidDel="00100532">
                <w:rPr>
                  <w:rFonts w:ascii="Arial" w:hAnsi="Arial" w:cs="Arial"/>
                  <w:color w:val="000000"/>
                </w:rPr>
                <w:delText>,00</w:delText>
              </w:r>
            </w:del>
            <w:ins w:id="87" w:author="Dennis Bræstrup (DEB)" w:date="2023-11-23T10:13:00Z">
              <w:r w:rsidR="00100532">
                <w:rPr>
                  <w:rFonts w:ascii="Arial" w:hAnsi="Arial" w:cs="Arial"/>
                  <w:color w:val="000000"/>
                </w:rPr>
                <w:t>95,00</w:t>
              </w:r>
            </w:ins>
            <w:r>
              <w:rPr>
                <w:rFonts w:ascii="Arial" w:hAnsi="Arial" w:cs="Arial"/>
                <w:color w:val="000000"/>
              </w:rPr>
              <w:t xml:space="preserve"> timer</w:t>
            </w:r>
          </w:p>
        </w:tc>
      </w:tr>
      <w:tr w:rsidR="00E84871" w:rsidRPr="007F37B7" w14:paraId="24C26ABA" w14:textId="77777777" w:rsidTr="00F5708F">
        <w:trPr>
          <w:cantSplit/>
        </w:trPr>
        <w:tc>
          <w:tcPr>
            <w:tcW w:w="7580" w:type="dxa"/>
            <w:shd w:val="clear" w:color="auto" w:fill="DBE5F1"/>
          </w:tcPr>
          <w:p w14:paraId="1441CE8C" w14:textId="1E7AAC32" w:rsidR="00E84871" w:rsidRPr="007F37B7" w:rsidRDefault="003713DE" w:rsidP="00A42AB0">
            <w:pPr>
              <w:rPr>
                <w:rFonts w:ascii="Arial" w:hAnsi="Arial" w:cs="Arial"/>
                <w:color w:val="000000"/>
              </w:rPr>
            </w:pPr>
            <w:r w:rsidRPr="003713DE">
              <w:rPr>
                <w:rFonts w:ascii="Arial" w:hAnsi="Arial" w:cs="Arial"/>
                <w:color w:val="000000"/>
              </w:rPr>
              <w:t xml:space="preserve">Udvikling og </w:t>
            </w:r>
            <w:r w:rsidR="007175E3">
              <w:rPr>
                <w:rFonts w:ascii="Arial" w:hAnsi="Arial" w:cs="Arial"/>
                <w:color w:val="000000"/>
              </w:rPr>
              <w:t>Development test</w:t>
            </w:r>
          </w:p>
        </w:tc>
        <w:tc>
          <w:tcPr>
            <w:tcW w:w="2126" w:type="dxa"/>
            <w:shd w:val="clear" w:color="auto" w:fill="auto"/>
          </w:tcPr>
          <w:p w14:paraId="3B9D8349" w14:textId="319B4006" w:rsidR="00E84871" w:rsidRPr="007F37B7" w:rsidRDefault="00EB7BC2" w:rsidP="002D4163">
            <w:pPr>
              <w:jc w:val="right"/>
              <w:rPr>
                <w:rFonts w:ascii="Arial" w:hAnsi="Arial" w:cs="Arial"/>
                <w:color w:val="000000"/>
              </w:rPr>
            </w:pPr>
            <w:del w:id="88" w:author="Dennis Bræstrup (DEB)" w:date="2023-11-23T10:15:00Z">
              <w:r w:rsidDel="00E47B94">
                <w:rPr>
                  <w:rFonts w:ascii="Arial" w:hAnsi="Arial" w:cs="Arial"/>
                  <w:color w:val="000000"/>
                </w:rPr>
                <w:delText>271</w:delText>
              </w:r>
            </w:del>
            <w:ins w:id="89" w:author="Dennis Bræstrup (DEB)" w:date="2023-11-23T10:15:00Z">
              <w:r w:rsidR="00E47B94">
                <w:rPr>
                  <w:rFonts w:ascii="Arial" w:hAnsi="Arial" w:cs="Arial"/>
                  <w:color w:val="000000"/>
                </w:rPr>
                <w:t>281</w:t>
              </w:r>
            </w:ins>
            <w:r w:rsidR="00357307">
              <w:rPr>
                <w:rFonts w:ascii="Arial" w:hAnsi="Arial" w:cs="Arial"/>
                <w:color w:val="000000"/>
              </w:rPr>
              <w:t>,00</w:t>
            </w:r>
            <w:r w:rsidR="002D4163">
              <w:rPr>
                <w:rFonts w:ascii="Arial" w:hAnsi="Arial" w:cs="Arial"/>
                <w:color w:val="000000"/>
              </w:rPr>
              <w:t xml:space="preserve"> timer</w:t>
            </w:r>
          </w:p>
        </w:tc>
      </w:tr>
      <w:tr w:rsidR="00E84871" w:rsidRPr="007F37B7" w14:paraId="15202BBF" w14:textId="77777777" w:rsidTr="00F5708F">
        <w:trPr>
          <w:cantSplit/>
        </w:trPr>
        <w:tc>
          <w:tcPr>
            <w:tcW w:w="7580" w:type="dxa"/>
            <w:shd w:val="clear" w:color="auto" w:fill="DBE5F1"/>
          </w:tcPr>
          <w:p w14:paraId="518527ED" w14:textId="7E8BC07D" w:rsidR="00E84871" w:rsidRDefault="007175E3" w:rsidP="00A42AB0">
            <w:pPr>
              <w:rPr>
                <w:rFonts w:ascii="Arial" w:hAnsi="Arial" w:cs="Arial"/>
              </w:rPr>
            </w:pPr>
            <w:r>
              <w:rPr>
                <w:rFonts w:ascii="Arial" w:hAnsi="Arial" w:cs="Arial"/>
              </w:rPr>
              <w:t>Intern t</w:t>
            </w:r>
            <w:r w:rsidR="003713DE" w:rsidRPr="003713DE">
              <w:rPr>
                <w:rFonts w:ascii="Arial" w:hAnsi="Arial" w:cs="Arial"/>
              </w:rPr>
              <w:t>est, prøve og godkendelse</w:t>
            </w:r>
            <w:r w:rsidR="002D4163">
              <w:rPr>
                <w:rFonts w:ascii="Arial" w:hAnsi="Arial" w:cs="Arial"/>
              </w:rPr>
              <w:t xml:space="preserve"> (Del af </w:t>
            </w:r>
            <w:proofErr w:type="spellStart"/>
            <w:r w:rsidR="002D4163" w:rsidRPr="002D4163">
              <w:rPr>
                <w:rFonts w:ascii="Arial" w:hAnsi="Arial" w:cs="Arial"/>
                <w:i/>
                <w:iCs/>
              </w:rPr>
              <w:t>Merge</w:t>
            </w:r>
            <w:proofErr w:type="spellEnd"/>
            <w:r w:rsidR="002D4163" w:rsidRPr="002D4163">
              <w:rPr>
                <w:rFonts w:ascii="Arial" w:hAnsi="Arial" w:cs="Arial"/>
                <w:i/>
                <w:iCs/>
              </w:rPr>
              <w:t xml:space="preserve"> og </w:t>
            </w:r>
            <w:proofErr w:type="spellStart"/>
            <w:r w:rsidR="002D4163" w:rsidRPr="002D4163">
              <w:rPr>
                <w:rFonts w:ascii="Arial" w:hAnsi="Arial" w:cs="Arial"/>
                <w:i/>
                <w:iCs/>
              </w:rPr>
              <w:t>deploy</w:t>
            </w:r>
            <w:proofErr w:type="spellEnd"/>
            <w:r w:rsidR="002D4163">
              <w:rPr>
                <w:rFonts w:ascii="Arial" w:hAnsi="Arial" w:cs="Arial"/>
              </w:rPr>
              <w:t>)</w:t>
            </w:r>
          </w:p>
        </w:tc>
        <w:tc>
          <w:tcPr>
            <w:tcW w:w="2126" w:type="dxa"/>
            <w:shd w:val="clear" w:color="auto" w:fill="auto"/>
          </w:tcPr>
          <w:p w14:paraId="7C599E70" w14:textId="307176BA" w:rsidR="00E84871" w:rsidRPr="007F37B7" w:rsidRDefault="002D4163" w:rsidP="002D4163">
            <w:pPr>
              <w:jc w:val="right"/>
              <w:rPr>
                <w:rFonts w:ascii="Arial" w:hAnsi="Arial" w:cs="Arial"/>
                <w:color w:val="000000"/>
              </w:rPr>
            </w:pPr>
            <w:r>
              <w:rPr>
                <w:rFonts w:ascii="Arial" w:hAnsi="Arial" w:cs="Arial"/>
                <w:color w:val="000000"/>
              </w:rPr>
              <w:t>N/A</w:t>
            </w:r>
          </w:p>
        </w:tc>
      </w:tr>
      <w:tr w:rsidR="00E84871" w:rsidRPr="007F37B7" w14:paraId="1E1D876E" w14:textId="77777777" w:rsidTr="00F5708F">
        <w:trPr>
          <w:cantSplit/>
        </w:trPr>
        <w:tc>
          <w:tcPr>
            <w:tcW w:w="7580" w:type="dxa"/>
            <w:shd w:val="clear" w:color="auto" w:fill="DBE5F1"/>
          </w:tcPr>
          <w:p w14:paraId="0E3AF803" w14:textId="5A411B5E" w:rsidR="00E84871" w:rsidRDefault="003713DE" w:rsidP="00A42AB0">
            <w:pPr>
              <w:rPr>
                <w:rFonts w:ascii="Arial" w:hAnsi="Arial" w:cs="Arial"/>
              </w:rPr>
            </w:pPr>
            <w:r w:rsidRPr="003713DE">
              <w:rPr>
                <w:rFonts w:ascii="Arial" w:hAnsi="Arial" w:cs="Arial"/>
              </w:rPr>
              <w:lastRenderedPageBreak/>
              <w:t>Ledelse og møder</w:t>
            </w:r>
            <w:r>
              <w:rPr>
                <w:rFonts w:ascii="Arial" w:hAnsi="Arial" w:cs="Arial"/>
              </w:rPr>
              <w:t xml:space="preserve"> </w:t>
            </w:r>
          </w:p>
        </w:tc>
        <w:tc>
          <w:tcPr>
            <w:tcW w:w="2126" w:type="dxa"/>
            <w:shd w:val="clear" w:color="auto" w:fill="auto"/>
          </w:tcPr>
          <w:p w14:paraId="0749325B" w14:textId="6641C246" w:rsidR="00E84871" w:rsidRPr="007F37B7" w:rsidRDefault="00EB7BC2" w:rsidP="002D4163">
            <w:pPr>
              <w:jc w:val="right"/>
              <w:rPr>
                <w:rFonts w:ascii="Arial" w:hAnsi="Arial" w:cs="Arial"/>
                <w:color w:val="000000"/>
              </w:rPr>
            </w:pPr>
            <w:r>
              <w:rPr>
                <w:rFonts w:ascii="Arial" w:hAnsi="Arial" w:cs="Arial"/>
                <w:color w:val="000000"/>
              </w:rPr>
              <w:t>78</w:t>
            </w:r>
            <w:r w:rsidR="002D4163">
              <w:rPr>
                <w:rFonts w:ascii="Arial" w:hAnsi="Arial" w:cs="Arial"/>
                <w:color w:val="000000"/>
              </w:rPr>
              <w:t>,00 timer</w:t>
            </w:r>
          </w:p>
        </w:tc>
      </w:tr>
      <w:tr w:rsidR="007100FB" w:rsidRPr="007F37B7" w14:paraId="50F462D5" w14:textId="77777777" w:rsidTr="00F5708F">
        <w:trPr>
          <w:cantSplit/>
        </w:trPr>
        <w:tc>
          <w:tcPr>
            <w:tcW w:w="7580" w:type="dxa"/>
            <w:shd w:val="clear" w:color="auto" w:fill="DBE5F1"/>
          </w:tcPr>
          <w:p w14:paraId="77E5771C" w14:textId="731CD602" w:rsidR="007100FB" w:rsidRDefault="003713DE" w:rsidP="00A42AB0">
            <w:pPr>
              <w:rPr>
                <w:rFonts w:ascii="Arial" w:hAnsi="Arial" w:cs="Arial"/>
              </w:rPr>
            </w:pPr>
            <w:proofErr w:type="spellStart"/>
            <w:r w:rsidRPr="003713DE">
              <w:rPr>
                <w:rFonts w:ascii="Arial" w:hAnsi="Arial" w:cs="Arial"/>
              </w:rPr>
              <w:t>Merge</w:t>
            </w:r>
            <w:proofErr w:type="spellEnd"/>
            <w:r w:rsidRPr="003713DE">
              <w:rPr>
                <w:rFonts w:ascii="Arial" w:hAnsi="Arial" w:cs="Arial"/>
              </w:rPr>
              <w:t xml:space="preserve"> og </w:t>
            </w:r>
            <w:proofErr w:type="spellStart"/>
            <w:r w:rsidRPr="003713DE">
              <w:rPr>
                <w:rFonts w:ascii="Arial" w:hAnsi="Arial" w:cs="Arial"/>
              </w:rPr>
              <w:t>deploy</w:t>
            </w:r>
            <w:proofErr w:type="spellEnd"/>
          </w:p>
        </w:tc>
        <w:tc>
          <w:tcPr>
            <w:tcW w:w="2126" w:type="dxa"/>
            <w:shd w:val="clear" w:color="auto" w:fill="auto"/>
          </w:tcPr>
          <w:p w14:paraId="39176116" w14:textId="22DEBCEC" w:rsidR="007100FB" w:rsidRPr="007F37B7" w:rsidRDefault="00357307" w:rsidP="002D4163">
            <w:pPr>
              <w:jc w:val="right"/>
              <w:rPr>
                <w:rFonts w:ascii="Arial" w:hAnsi="Arial" w:cs="Arial"/>
                <w:color w:val="000000"/>
              </w:rPr>
            </w:pPr>
            <w:r>
              <w:rPr>
                <w:rFonts w:ascii="Arial" w:hAnsi="Arial" w:cs="Arial"/>
                <w:color w:val="000000"/>
              </w:rPr>
              <w:t>226</w:t>
            </w:r>
            <w:r w:rsidR="002D4163">
              <w:rPr>
                <w:rFonts w:ascii="Arial" w:hAnsi="Arial" w:cs="Arial"/>
                <w:color w:val="000000"/>
              </w:rPr>
              <w:t>,00 timer</w:t>
            </w:r>
          </w:p>
        </w:tc>
      </w:tr>
      <w:tr w:rsidR="007100FB" w:rsidRPr="007F37B7" w14:paraId="547A717D" w14:textId="77777777" w:rsidTr="00F5708F">
        <w:trPr>
          <w:cantSplit/>
        </w:trPr>
        <w:tc>
          <w:tcPr>
            <w:tcW w:w="7580" w:type="dxa"/>
            <w:tcBorders>
              <w:bottom w:val="single" w:sz="4" w:space="0" w:color="auto"/>
            </w:tcBorders>
            <w:shd w:val="clear" w:color="auto" w:fill="DBE5F1"/>
          </w:tcPr>
          <w:p w14:paraId="29D36DA7" w14:textId="25BB5B59" w:rsidR="007100FB" w:rsidRPr="001B19FD" w:rsidRDefault="007100FB" w:rsidP="00A42AB0">
            <w:pPr>
              <w:rPr>
                <w:rFonts w:ascii="Arial" w:hAnsi="Arial" w:cs="Arial"/>
                <w:b/>
                <w:bCs/>
              </w:rPr>
            </w:pPr>
            <w:r w:rsidRPr="001B19FD">
              <w:rPr>
                <w:rFonts w:ascii="Arial" w:hAnsi="Arial" w:cs="Arial"/>
                <w:b/>
                <w:bCs/>
              </w:rPr>
              <w:t>Total</w:t>
            </w:r>
          </w:p>
        </w:tc>
        <w:tc>
          <w:tcPr>
            <w:tcW w:w="2126" w:type="dxa"/>
            <w:tcBorders>
              <w:bottom w:val="single" w:sz="4" w:space="0" w:color="auto"/>
            </w:tcBorders>
            <w:shd w:val="clear" w:color="auto" w:fill="auto"/>
          </w:tcPr>
          <w:p w14:paraId="2F225DEF" w14:textId="0D0DE3BC" w:rsidR="007100FB" w:rsidRPr="001B19FD" w:rsidRDefault="00EB7BC2" w:rsidP="002D4163">
            <w:pPr>
              <w:jc w:val="right"/>
              <w:rPr>
                <w:rFonts w:ascii="Arial" w:hAnsi="Arial" w:cs="Arial"/>
                <w:b/>
                <w:bCs/>
                <w:color w:val="000000"/>
              </w:rPr>
            </w:pPr>
            <w:del w:id="90" w:author="Dennis Bræstrup (DEB)" w:date="2023-11-23T10:19:00Z">
              <w:r w:rsidDel="00BB623B">
                <w:rPr>
                  <w:rFonts w:ascii="Arial" w:hAnsi="Arial" w:cs="Arial"/>
                  <w:b/>
                  <w:bCs/>
                  <w:color w:val="000000"/>
                </w:rPr>
                <w:delText>640</w:delText>
              </w:r>
            </w:del>
            <w:ins w:id="91" w:author="Dennis Bræstrup (DEB)" w:date="2023-11-23T10:19:00Z">
              <w:r w:rsidR="00BB623B">
                <w:rPr>
                  <w:rFonts w:ascii="Arial" w:hAnsi="Arial" w:cs="Arial"/>
                  <w:b/>
                  <w:bCs/>
                  <w:color w:val="000000"/>
                </w:rPr>
                <w:t>680</w:t>
              </w:r>
            </w:ins>
            <w:r>
              <w:rPr>
                <w:rFonts w:ascii="Arial" w:hAnsi="Arial" w:cs="Arial"/>
                <w:b/>
                <w:bCs/>
                <w:color w:val="000000"/>
              </w:rPr>
              <w:t>,00 timer</w:t>
            </w:r>
          </w:p>
        </w:tc>
      </w:tr>
    </w:tbl>
    <w:p w14:paraId="2C6AFD8D" w14:textId="1AACF09D" w:rsidR="00A748B8" w:rsidRPr="008D2215" w:rsidRDefault="00A748B8" w:rsidP="00A748B8">
      <w:pPr>
        <w:rPr>
          <w:b/>
          <w:bCs/>
          <w:iCs/>
          <w:sz w:val="24"/>
          <w:szCs w:val="28"/>
        </w:rPr>
      </w:pPr>
    </w:p>
    <w:p w14:paraId="0B3F02D4" w14:textId="77777777" w:rsidR="008D2215" w:rsidRPr="008D2215" w:rsidRDefault="008D2215" w:rsidP="008D2215">
      <w:pPr>
        <w:pStyle w:val="Heading3"/>
        <w:rPr>
          <w:b/>
          <w:iCs/>
          <w:sz w:val="24"/>
          <w:szCs w:val="28"/>
        </w:rPr>
      </w:pPr>
      <w:r w:rsidRPr="008D2215">
        <w:rPr>
          <w:b/>
          <w:iCs/>
          <w:sz w:val="24"/>
          <w:szCs w:val="28"/>
        </w:rPr>
        <w:t xml:space="preserve">Nedbrydning af estimeret forbrug for videreudviklingsopgave (udfyldes af KMD)  </w:t>
      </w:r>
    </w:p>
    <w:p w14:paraId="0B5C3617" w14:textId="77777777" w:rsidR="008D2215" w:rsidRPr="00246F59" w:rsidRDefault="008D2215" w:rsidP="008D2215">
      <w:r>
        <w:t>Nedenstående viser en nedbrydning af det samlet estimat vedr. ’Udvikling og Development test’ og ’</w:t>
      </w:r>
      <w:proofErr w:type="spellStart"/>
      <w:r>
        <w:t>Merge</w:t>
      </w:r>
      <w:proofErr w:type="spellEnd"/>
      <w:r>
        <w:t xml:space="preserve"> og </w:t>
      </w:r>
      <w:proofErr w:type="spellStart"/>
      <w:r>
        <w:t>deploy</w:t>
      </w:r>
      <w:proofErr w:type="spellEnd"/>
      <w:r>
        <w:t xml:space="preserve">’ leverancerne: </w:t>
      </w:r>
    </w:p>
    <w:tbl>
      <w:tblPr>
        <w:tblW w:w="97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580"/>
        <w:gridCol w:w="2126"/>
      </w:tblGrid>
      <w:tr w:rsidR="00357307" w:rsidRPr="007F37B7" w14:paraId="4A04EF4B" w14:textId="77777777" w:rsidTr="00357307">
        <w:trPr>
          <w:cantSplit/>
        </w:trPr>
        <w:tc>
          <w:tcPr>
            <w:tcW w:w="7580" w:type="dxa"/>
            <w:shd w:val="clear" w:color="auto" w:fill="DBE5F1"/>
            <w:vAlign w:val="center"/>
          </w:tcPr>
          <w:p w14:paraId="083DBAA3" w14:textId="7A48D3A8" w:rsidR="00357307" w:rsidRDefault="00357307" w:rsidP="00357307">
            <w:pPr>
              <w:rPr>
                <w:rFonts w:ascii="Arial" w:hAnsi="Arial" w:cs="Arial"/>
                <w:color w:val="000000"/>
                <w:sz w:val="20"/>
                <w:szCs w:val="20"/>
              </w:rPr>
            </w:pPr>
            <w:r w:rsidRPr="00D433F1">
              <w:rPr>
                <w:rFonts w:ascii="Arial" w:hAnsi="Arial" w:cs="Arial"/>
                <w:b/>
                <w:bCs/>
                <w:color w:val="000000"/>
              </w:rPr>
              <w:t>Udvikling og Development test</w:t>
            </w:r>
            <w:r>
              <w:rPr>
                <w:rFonts w:ascii="Arial" w:hAnsi="Arial" w:cs="Arial"/>
                <w:b/>
                <w:bCs/>
                <w:color w:val="000000"/>
              </w:rPr>
              <w:t xml:space="preserve"> </w:t>
            </w:r>
          </w:p>
        </w:tc>
        <w:tc>
          <w:tcPr>
            <w:tcW w:w="2126" w:type="dxa"/>
            <w:shd w:val="clear" w:color="auto" w:fill="DBE5F1" w:themeFill="accent1" w:themeFillTint="33"/>
          </w:tcPr>
          <w:p w14:paraId="432DAAF9" w14:textId="5DBB7A25" w:rsidR="00357307" w:rsidRPr="00357307" w:rsidRDefault="00357307" w:rsidP="00357307">
            <w:pPr>
              <w:jc w:val="right"/>
              <w:rPr>
                <w:rFonts w:ascii="Arial" w:hAnsi="Arial" w:cs="Arial"/>
                <w:b/>
                <w:bCs/>
                <w:color w:val="000000"/>
              </w:rPr>
            </w:pPr>
            <w:del w:id="92" w:author="Dennis Bræstrup (DEB)" w:date="2023-11-23T10:15:00Z">
              <w:r w:rsidDel="00E47B94">
                <w:rPr>
                  <w:rFonts w:ascii="Arial" w:hAnsi="Arial" w:cs="Arial"/>
                  <w:b/>
                  <w:bCs/>
                  <w:color w:val="000000"/>
                </w:rPr>
                <w:delText xml:space="preserve">271 </w:delText>
              </w:r>
            </w:del>
            <w:ins w:id="93" w:author="Dennis Bræstrup (DEB)" w:date="2023-11-23T10:15:00Z">
              <w:r w:rsidR="00E47B94">
                <w:rPr>
                  <w:rFonts w:ascii="Arial" w:hAnsi="Arial" w:cs="Arial"/>
                  <w:b/>
                  <w:bCs/>
                  <w:color w:val="000000"/>
                </w:rPr>
                <w:t xml:space="preserve">281 </w:t>
              </w:r>
            </w:ins>
            <w:r>
              <w:rPr>
                <w:rFonts w:ascii="Arial" w:hAnsi="Arial" w:cs="Arial"/>
                <w:b/>
                <w:bCs/>
                <w:color w:val="000000"/>
              </w:rPr>
              <w:t>timer</w:t>
            </w:r>
          </w:p>
        </w:tc>
      </w:tr>
      <w:tr w:rsidR="00357307" w:rsidRPr="007F37B7" w14:paraId="1E8E1B7F" w14:textId="77777777" w:rsidTr="00137265">
        <w:trPr>
          <w:cantSplit/>
        </w:trPr>
        <w:tc>
          <w:tcPr>
            <w:tcW w:w="7580" w:type="dxa"/>
            <w:shd w:val="clear" w:color="auto" w:fill="DBE5F1"/>
            <w:vAlign w:val="center"/>
          </w:tcPr>
          <w:p w14:paraId="285533E6" w14:textId="15E05EEB" w:rsidR="00357307" w:rsidRPr="00357307" w:rsidRDefault="00357307" w:rsidP="00357307">
            <w:pPr>
              <w:rPr>
                <w:rFonts w:ascii="Arial" w:hAnsi="Arial" w:cs="Arial"/>
                <w:color w:val="7F7F7F" w:themeColor="text1" w:themeTint="80"/>
                <w:sz w:val="20"/>
                <w:szCs w:val="20"/>
              </w:rPr>
            </w:pPr>
            <w:r w:rsidRPr="00357307">
              <w:rPr>
                <w:rFonts w:ascii="Arial" w:hAnsi="Arial" w:cs="Arial"/>
                <w:color w:val="7F7F7F" w:themeColor="text1" w:themeTint="80"/>
                <w:sz w:val="20"/>
                <w:szCs w:val="20"/>
              </w:rPr>
              <w:t>Ny version af ’</w:t>
            </w:r>
            <w:proofErr w:type="spellStart"/>
            <w:r w:rsidRPr="00357307">
              <w:rPr>
                <w:rFonts w:ascii="Arial" w:hAnsi="Arial" w:cs="Arial"/>
                <w:color w:val="7F7F7F" w:themeColor="text1" w:themeTint="80"/>
                <w:sz w:val="20"/>
                <w:szCs w:val="20"/>
              </w:rPr>
              <w:t>YdelseListeHentUDKKommune</w:t>
            </w:r>
            <w:proofErr w:type="spellEnd"/>
            <w:r w:rsidRPr="00357307">
              <w:rPr>
                <w:rFonts w:ascii="Arial" w:hAnsi="Arial" w:cs="Arial"/>
                <w:color w:val="7F7F7F" w:themeColor="text1" w:themeTint="80"/>
                <w:sz w:val="20"/>
                <w:szCs w:val="20"/>
              </w:rPr>
              <w:t xml:space="preserve">’  – Etablering af ny version (nye </w:t>
            </w:r>
            <w:proofErr w:type="spellStart"/>
            <w:r w:rsidRPr="00357307">
              <w:rPr>
                <w:rFonts w:ascii="Arial" w:hAnsi="Arial" w:cs="Arial"/>
                <w:color w:val="7F7F7F" w:themeColor="text1" w:themeTint="80"/>
                <w:sz w:val="20"/>
                <w:szCs w:val="20"/>
              </w:rPr>
              <w:t>Endpoints</w:t>
            </w:r>
            <w:proofErr w:type="spellEnd"/>
            <w:r w:rsidRPr="00357307">
              <w:rPr>
                <w:rFonts w:ascii="Arial" w:hAnsi="Arial" w:cs="Arial"/>
                <w:color w:val="7F7F7F" w:themeColor="text1" w:themeTint="80"/>
                <w:sz w:val="20"/>
                <w:szCs w:val="20"/>
              </w:rPr>
              <w:t>, apache server håndtering m.v.)</w:t>
            </w:r>
          </w:p>
        </w:tc>
        <w:tc>
          <w:tcPr>
            <w:tcW w:w="2126" w:type="dxa"/>
            <w:shd w:val="clear" w:color="auto" w:fill="auto"/>
          </w:tcPr>
          <w:p w14:paraId="67B4CFA0" w14:textId="545A6D18" w:rsidR="00357307" w:rsidRPr="00357307" w:rsidRDefault="00357307" w:rsidP="00357307">
            <w:pPr>
              <w:jc w:val="right"/>
              <w:rPr>
                <w:rFonts w:ascii="Arial" w:hAnsi="Arial" w:cs="Arial"/>
                <w:color w:val="7F7F7F" w:themeColor="text1" w:themeTint="80"/>
              </w:rPr>
            </w:pPr>
            <w:r w:rsidRPr="00357307">
              <w:rPr>
                <w:rFonts w:ascii="Arial" w:hAnsi="Arial" w:cs="Arial"/>
                <w:color w:val="7F7F7F" w:themeColor="text1" w:themeTint="80"/>
              </w:rPr>
              <w:t>60 timer</w:t>
            </w:r>
          </w:p>
        </w:tc>
      </w:tr>
      <w:tr w:rsidR="00357307" w:rsidRPr="007F37B7" w14:paraId="3DA72DFC" w14:textId="77777777" w:rsidTr="00137265">
        <w:trPr>
          <w:cantSplit/>
        </w:trPr>
        <w:tc>
          <w:tcPr>
            <w:tcW w:w="7580" w:type="dxa"/>
            <w:shd w:val="clear" w:color="auto" w:fill="DBE5F1"/>
            <w:vAlign w:val="center"/>
          </w:tcPr>
          <w:p w14:paraId="4CC19FF7" w14:textId="1017522A" w:rsidR="00357307" w:rsidRPr="00357307" w:rsidRDefault="00357307" w:rsidP="00357307">
            <w:pPr>
              <w:rPr>
                <w:rFonts w:ascii="Arial" w:hAnsi="Arial" w:cs="Arial"/>
                <w:color w:val="7F7F7F" w:themeColor="text1" w:themeTint="80"/>
                <w:sz w:val="20"/>
                <w:szCs w:val="20"/>
              </w:rPr>
            </w:pPr>
            <w:r w:rsidRPr="00357307">
              <w:rPr>
                <w:rFonts w:ascii="Arial" w:hAnsi="Arial" w:cs="Arial"/>
                <w:color w:val="7F7F7F" w:themeColor="text1" w:themeTint="80"/>
                <w:sz w:val="20"/>
                <w:szCs w:val="20"/>
              </w:rPr>
              <w:t>Ny version af ’</w:t>
            </w:r>
            <w:proofErr w:type="spellStart"/>
            <w:r w:rsidRPr="00357307">
              <w:rPr>
                <w:rFonts w:ascii="Arial" w:hAnsi="Arial" w:cs="Arial"/>
                <w:color w:val="7F7F7F" w:themeColor="text1" w:themeTint="80"/>
                <w:sz w:val="20"/>
                <w:szCs w:val="20"/>
              </w:rPr>
              <w:t>YdelseListeHentUDKKommune</w:t>
            </w:r>
            <w:proofErr w:type="spellEnd"/>
            <w:r w:rsidRPr="00357307">
              <w:rPr>
                <w:rFonts w:ascii="Arial" w:hAnsi="Arial" w:cs="Arial"/>
                <w:color w:val="7F7F7F" w:themeColor="text1" w:themeTint="80"/>
                <w:sz w:val="20"/>
                <w:szCs w:val="20"/>
              </w:rPr>
              <w:t>’  – Udvikling (ny WSDL)</w:t>
            </w:r>
          </w:p>
        </w:tc>
        <w:tc>
          <w:tcPr>
            <w:tcW w:w="2126" w:type="dxa"/>
            <w:shd w:val="clear" w:color="auto" w:fill="auto"/>
          </w:tcPr>
          <w:p w14:paraId="3B22B5DA" w14:textId="2990C494" w:rsidR="00357307" w:rsidRPr="00357307" w:rsidRDefault="00357307" w:rsidP="00357307">
            <w:pPr>
              <w:jc w:val="right"/>
              <w:rPr>
                <w:rFonts w:ascii="Arial" w:hAnsi="Arial" w:cs="Arial"/>
                <w:color w:val="7F7F7F" w:themeColor="text1" w:themeTint="80"/>
              </w:rPr>
            </w:pPr>
            <w:r w:rsidRPr="00357307">
              <w:rPr>
                <w:rFonts w:ascii="Arial" w:hAnsi="Arial" w:cs="Arial"/>
                <w:color w:val="7F7F7F" w:themeColor="text1" w:themeTint="80"/>
              </w:rPr>
              <w:t>30 timer</w:t>
            </w:r>
          </w:p>
        </w:tc>
      </w:tr>
      <w:tr w:rsidR="00357307" w:rsidRPr="00B02787" w14:paraId="44FB823E" w14:textId="77777777" w:rsidTr="00137265">
        <w:trPr>
          <w:cantSplit/>
        </w:trPr>
        <w:tc>
          <w:tcPr>
            <w:tcW w:w="7580" w:type="dxa"/>
            <w:tcBorders>
              <w:bottom w:val="single" w:sz="4" w:space="0" w:color="auto"/>
            </w:tcBorders>
            <w:shd w:val="clear" w:color="auto" w:fill="DBE5F1"/>
            <w:vAlign w:val="center"/>
          </w:tcPr>
          <w:p w14:paraId="34C4DD39" w14:textId="158B9C5D" w:rsidR="00357307" w:rsidRPr="00357307" w:rsidRDefault="00357307" w:rsidP="00357307">
            <w:pPr>
              <w:rPr>
                <w:rFonts w:ascii="Arial" w:hAnsi="Arial" w:cs="Arial"/>
                <w:color w:val="7F7F7F" w:themeColor="text1" w:themeTint="80"/>
              </w:rPr>
            </w:pPr>
            <w:r w:rsidRPr="00357307">
              <w:rPr>
                <w:rFonts w:ascii="Arial" w:hAnsi="Arial" w:cs="Arial"/>
                <w:color w:val="7F7F7F" w:themeColor="text1" w:themeTint="80"/>
                <w:sz w:val="20"/>
                <w:szCs w:val="20"/>
              </w:rPr>
              <w:t>Ny version af ’</w:t>
            </w:r>
            <w:proofErr w:type="spellStart"/>
            <w:r w:rsidRPr="00357307">
              <w:rPr>
                <w:rFonts w:ascii="Arial" w:hAnsi="Arial" w:cs="Arial"/>
                <w:color w:val="7F7F7F" w:themeColor="text1" w:themeTint="80"/>
                <w:sz w:val="20"/>
                <w:szCs w:val="20"/>
              </w:rPr>
              <w:t>YdelseListeHentUDKKommune</w:t>
            </w:r>
            <w:proofErr w:type="spellEnd"/>
            <w:r w:rsidRPr="00357307">
              <w:rPr>
                <w:rFonts w:ascii="Arial" w:hAnsi="Arial" w:cs="Arial"/>
                <w:color w:val="7F7F7F" w:themeColor="text1" w:themeTint="80"/>
                <w:sz w:val="20"/>
                <w:szCs w:val="20"/>
              </w:rPr>
              <w:t xml:space="preserve">’  – Udvikling (Ændring i </w:t>
            </w:r>
            <w:proofErr w:type="spellStart"/>
            <w:r w:rsidRPr="00357307">
              <w:rPr>
                <w:rFonts w:ascii="Arial" w:hAnsi="Arial" w:cs="Arial"/>
                <w:color w:val="7F7F7F" w:themeColor="text1" w:themeTint="80"/>
                <w:sz w:val="20"/>
                <w:szCs w:val="20"/>
              </w:rPr>
              <w:t>responsbuilder</w:t>
            </w:r>
            <w:proofErr w:type="spellEnd"/>
            <w:r w:rsidRPr="00357307">
              <w:rPr>
                <w:rFonts w:ascii="Arial" w:hAnsi="Arial" w:cs="Arial"/>
                <w:color w:val="7F7F7F" w:themeColor="text1" w:themeTint="80"/>
                <w:sz w:val="20"/>
                <w:szCs w:val="20"/>
              </w:rPr>
              <w:t xml:space="preserve"> m.v.)</w:t>
            </w:r>
          </w:p>
        </w:tc>
        <w:tc>
          <w:tcPr>
            <w:tcW w:w="2126" w:type="dxa"/>
            <w:tcBorders>
              <w:bottom w:val="single" w:sz="4" w:space="0" w:color="auto"/>
            </w:tcBorders>
            <w:shd w:val="clear" w:color="auto" w:fill="auto"/>
          </w:tcPr>
          <w:p w14:paraId="7F679CE9" w14:textId="24A04A88" w:rsidR="00357307" w:rsidRPr="00357307" w:rsidRDefault="00357307" w:rsidP="00357307">
            <w:pPr>
              <w:jc w:val="right"/>
              <w:rPr>
                <w:rFonts w:ascii="Arial" w:hAnsi="Arial" w:cs="Arial"/>
                <w:color w:val="7F7F7F" w:themeColor="text1" w:themeTint="80"/>
              </w:rPr>
            </w:pPr>
            <w:r w:rsidRPr="00357307">
              <w:rPr>
                <w:rFonts w:ascii="Arial" w:hAnsi="Arial" w:cs="Arial"/>
                <w:color w:val="7F7F7F" w:themeColor="text1" w:themeTint="80"/>
              </w:rPr>
              <w:t>88 timer</w:t>
            </w:r>
          </w:p>
        </w:tc>
      </w:tr>
      <w:tr w:rsidR="00357307" w:rsidRPr="00B02787" w14:paraId="4AE8CA41" w14:textId="77777777" w:rsidTr="00137265">
        <w:trPr>
          <w:cantSplit/>
        </w:trPr>
        <w:tc>
          <w:tcPr>
            <w:tcW w:w="7580" w:type="dxa"/>
            <w:tcBorders>
              <w:bottom w:val="single" w:sz="4" w:space="0" w:color="auto"/>
            </w:tcBorders>
            <w:shd w:val="clear" w:color="auto" w:fill="DBE5F1"/>
            <w:vAlign w:val="center"/>
          </w:tcPr>
          <w:p w14:paraId="60E3438A" w14:textId="3553E8D5" w:rsidR="00357307" w:rsidRPr="00357307" w:rsidRDefault="00357307" w:rsidP="00357307">
            <w:pPr>
              <w:rPr>
                <w:rFonts w:ascii="Arial" w:hAnsi="Arial" w:cs="Arial"/>
                <w:color w:val="7F7F7F" w:themeColor="text1" w:themeTint="80"/>
              </w:rPr>
            </w:pPr>
            <w:r w:rsidRPr="00357307">
              <w:rPr>
                <w:rFonts w:ascii="Arial" w:hAnsi="Arial" w:cs="Arial"/>
                <w:color w:val="7F7F7F" w:themeColor="text1" w:themeTint="80"/>
                <w:sz w:val="20"/>
                <w:szCs w:val="20"/>
              </w:rPr>
              <w:t>Ny version af ’</w:t>
            </w:r>
            <w:proofErr w:type="spellStart"/>
            <w:r w:rsidRPr="00357307">
              <w:rPr>
                <w:rFonts w:ascii="Arial" w:hAnsi="Arial" w:cs="Arial"/>
                <w:color w:val="7F7F7F" w:themeColor="text1" w:themeTint="80"/>
                <w:sz w:val="20"/>
                <w:szCs w:val="20"/>
              </w:rPr>
              <w:t>YdelseListeHentUDKKommune</w:t>
            </w:r>
            <w:proofErr w:type="spellEnd"/>
            <w:r w:rsidRPr="00357307">
              <w:rPr>
                <w:rFonts w:ascii="Arial" w:hAnsi="Arial" w:cs="Arial"/>
                <w:color w:val="7F7F7F" w:themeColor="text1" w:themeTint="80"/>
                <w:sz w:val="20"/>
                <w:szCs w:val="20"/>
              </w:rPr>
              <w:t>’ – Test</w:t>
            </w:r>
          </w:p>
        </w:tc>
        <w:tc>
          <w:tcPr>
            <w:tcW w:w="2126" w:type="dxa"/>
            <w:tcBorders>
              <w:bottom w:val="single" w:sz="4" w:space="0" w:color="auto"/>
            </w:tcBorders>
            <w:shd w:val="clear" w:color="auto" w:fill="auto"/>
          </w:tcPr>
          <w:p w14:paraId="09A2F049" w14:textId="743DE66A" w:rsidR="00357307" w:rsidRPr="00357307" w:rsidRDefault="00357307" w:rsidP="00357307">
            <w:pPr>
              <w:jc w:val="right"/>
              <w:rPr>
                <w:rFonts w:ascii="Arial" w:hAnsi="Arial" w:cs="Arial"/>
                <w:color w:val="7F7F7F" w:themeColor="text1" w:themeTint="80"/>
              </w:rPr>
            </w:pPr>
            <w:r w:rsidRPr="00357307">
              <w:rPr>
                <w:rFonts w:ascii="Arial" w:hAnsi="Arial" w:cs="Arial"/>
                <w:color w:val="7F7F7F" w:themeColor="text1" w:themeTint="80"/>
              </w:rPr>
              <w:t>85 timer</w:t>
            </w:r>
          </w:p>
        </w:tc>
      </w:tr>
      <w:tr w:rsidR="00100532" w:rsidRPr="00B02787" w14:paraId="27AA721C" w14:textId="77777777" w:rsidTr="00137265">
        <w:trPr>
          <w:cantSplit/>
          <w:ins w:id="94" w:author="Dennis Bræstrup (DEB)" w:date="2023-11-23T10:13:00Z"/>
        </w:trPr>
        <w:tc>
          <w:tcPr>
            <w:tcW w:w="7580" w:type="dxa"/>
            <w:tcBorders>
              <w:bottom w:val="single" w:sz="4" w:space="0" w:color="auto"/>
            </w:tcBorders>
            <w:shd w:val="clear" w:color="auto" w:fill="DBE5F1"/>
            <w:vAlign w:val="center"/>
          </w:tcPr>
          <w:p w14:paraId="28E9041F" w14:textId="5A38A529" w:rsidR="00100532" w:rsidRPr="00E47B94" w:rsidRDefault="00831CD7" w:rsidP="00357307">
            <w:pPr>
              <w:rPr>
                <w:ins w:id="95" w:author="Dennis Bræstrup (DEB)" w:date="2023-11-23T10:13:00Z"/>
                <w:rFonts w:ascii="Arial" w:hAnsi="Arial" w:cs="Arial"/>
                <w:color w:val="7F7F7F" w:themeColor="text1" w:themeTint="80"/>
                <w:sz w:val="20"/>
                <w:szCs w:val="20"/>
              </w:rPr>
            </w:pPr>
            <w:ins w:id="96" w:author="Dennis Bræstrup (DEB)" w:date="2023-11-23T10:15:00Z">
              <w:r w:rsidRPr="00E47B94">
                <w:rPr>
                  <w:rFonts w:ascii="Arial" w:hAnsi="Arial" w:cs="Arial"/>
                  <w:color w:val="7F7F7F" w:themeColor="text1" w:themeTint="80"/>
                  <w:sz w:val="20"/>
                  <w:szCs w:val="20"/>
                </w:rPr>
                <w:t xml:space="preserve">Opdatering af </w:t>
              </w:r>
              <w:r w:rsidR="000C2BC2">
                <w:rPr>
                  <w:rFonts w:ascii="Arial" w:hAnsi="Arial" w:cs="Arial"/>
                  <w:color w:val="7F7F7F" w:themeColor="text1" w:themeTint="80"/>
                  <w:sz w:val="20"/>
                  <w:szCs w:val="20"/>
                </w:rPr>
                <w:t xml:space="preserve">KMD interne miljøer </w:t>
              </w:r>
              <w:r w:rsidRPr="00E47B94">
                <w:rPr>
                  <w:rFonts w:ascii="Arial" w:hAnsi="Arial" w:cs="Arial"/>
                  <w:color w:val="7F7F7F" w:themeColor="text1" w:themeTint="80"/>
                  <w:sz w:val="20"/>
                  <w:szCs w:val="20"/>
                </w:rPr>
                <w:t xml:space="preserve">ift. ny </w:t>
              </w:r>
              <w:proofErr w:type="spellStart"/>
              <w:r w:rsidRPr="00E47B94">
                <w:rPr>
                  <w:rFonts w:ascii="Arial" w:hAnsi="Arial" w:cs="Arial"/>
                  <w:color w:val="7F7F7F" w:themeColor="text1" w:themeTint="80"/>
                  <w:sz w:val="20"/>
                  <w:szCs w:val="20"/>
                </w:rPr>
                <w:t>EntityId</w:t>
              </w:r>
            </w:ins>
            <w:proofErr w:type="spellEnd"/>
          </w:p>
        </w:tc>
        <w:tc>
          <w:tcPr>
            <w:tcW w:w="2126" w:type="dxa"/>
            <w:tcBorders>
              <w:bottom w:val="single" w:sz="4" w:space="0" w:color="auto"/>
            </w:tcBorders>
            <w:shd w:val="clear" w:color="auto" w:fill="auto"/>
          </w:tcPr>
          <w:p w14:paraId="0E4FD4FC" w14:textId="6D6D9CE8" w:rsidR="00100532" w:rsidRPr="00E47B94" w:rsidRDefault="00E47B94" w:rsidP="00357307">
            <w:pPr>
              <w:jc w:val="right"/>
              <w:rPr>
                <w:ins w:id="97" w:author="Dennis Bræstrup (DEB)" w:date="2023-11-23T10:13:00Z"/>
                <w:rFonts w:ascii="Arial" w:hAnsi="Arial" w:cs="Arial"/>
                <w:color w:val="7F7F7F" w:themeColor="text1" w:themeTint="80"/>
              </w:rPr>
            </w:pPr>
            <w:ins w:id="98" w:author="Dennis Bræstrup (DEB)" w:date="2023-11-23T10:15:00Z">
              <w:r>
                <w:rPr>
                  <w:rFonts w:ascii="Arial" w:hAnsi="Arial" w:cs="Arial"/>
                  <w:color w:val="7F7F7F" w:themeColor="text1" w:themeTint="80"/>
                </w:rPr>
                <w:t>10 timer</w:t>
              </w:r>
            </w:ins>
          </w:p>
        </w:tc>
      </w:tr>
      <w:tr w:rsidR="00357307" w:rsidRPr="00B02787" w14:paraId="3BE310B0" w14:textId="77777777" w:rsidTr="00137265">
        <w:trPr>
          <w:cantSplit/>
        </w:trPr>
        <w:tc>
          <w:tcPr>
            <w:tcW w:w="7580" w:type="dxa"/>
            <w:tcBorders>
              <w:bottom w:val="single" w:sz="4" w:space="0" w:color="auto"/>
            </w:tcBorders>
            <w:shd w:val="clear" w:color="auto" w:fill="DBE5F1"/>
            <w:vAlign w:val="center"/>
          </w:tcPr>
          <w:p w14:paraId="519BE274" w14:textId="234EF2C3" w:rsidR="00357307" w:rsidRPr="00357307" w:rsidRDefault="00357307" w:rsidP="00357307">
            <w:pPr>
              <w:rPr>
                <w:rFonts w:ascii="Arial" w:hAnsi="Arial" w:cs="Arial"/>
                <w:color w:val="7F7F7F" w:themeColor="text1" w:themeTint="80"/>
                <w:lang w:val="en-US"/>
              </w:rPr>
            </w:pPr>
            <w:r w:rsidRPr="00357307">
              <w:rPr>
                <w:rFonts w:ascii="Arial" w:hAnsi="Arial" w:cs="Arial"/>
                <w:color w:val="7F7F7F" w:themeColor="text1" w:themeTint="80"/>
                <w:sz w:val="20"/>
                <w:szCs w:val="20"/>
                <w:lang w:val="en-US"/>
              </w:rPr>
              <w:t>Code Review and quality assurance</w:t>
            </w:r>
          </w:p>
        </w:tc>
        <w:tc>
          <w:tcPr>
            <w:tcW w:w="2126" w:type="dxa"/>
            <w:tcBorders>
              <w:bottom w:val="single" w:sz="4" w:space="0" w:color="auto"/>
            </w:tcBorders>
            <w:shd w:val="clear" w:color="auto" w:fill="auto"/>
          </w:tcPr>
          <w:p w14:paraId="644B6809" w14:textId="5924EAF0" w:rsidR="00357307" w:rsidRPr="00357307" w:rsidRDefault="00357307" w:rsidP="00357307">
            <w:pPr>
              <w:jc w:val="right"/>
              <w:rPr>
                <w:rFonts w:ascii="Arial" w:hAnsi="Arial" w:cs="Arial"/>
                <w:color w:val="7F7F7F" w:themeColor="text1" w:themeTint="80"/>
              </w:rPr>
            </w:pPr>
            <w:r w:rsidRPr="00357307">
              <w:rPr>
                <w:rFonts w:ascii="Arial" w:hAnsi="Arial" w:cs="Arial"/>
                <w:color w:val="7F7F7F" w:themeColor="text1" w:themeTint="80"/>
                <w:lang w:val="en-US"/>
              </w:rPr>
              <w:t xml:space="preserve"> </w:t>
            </w:r>
            <w:r w:rsidRPr="00357307">
              <w:rPr>
                <w:rFonts w:ascii="Arial" w:hAnsi="Arial" w:cs="Arial"/>
                <w:color w:val="7F7F7F" w:themeColor="text1" w:themeTint="80"/>
              </w:rPr>
              <w:t>8 timer</w:t>
            </w:r>
          </w:p>
        </w:tc>
      </w:tr>
      <w:tr w:rsidR="00357307" w:rsidRPr="00B02787" w14:paraId="68849274" w14:textId="77777777" w:rsidTr="00357307">
        <w:trPr>
          <w:cantSplit/>
        </w:trPr>
        <w:tc>
          <w:tcPr>
            <w:tcW w:w="7580" w:type="dxa"/>
            <w:shd w:val="clear" w:color="auto" w:fill="DBE5F1"/>
          </w:tcPr>
          <w:p w14:paraId="52C180FF" w14:textId="2A6FD40B" w:rsidR="00357307" w:rsidRPr="00540379" w:rsidRDefault="00357307" w:rsidP="00357307">
            <w:pPr>
              <w:rPr>
                <w:rFonts w:ascii="Arial" w:hAnsi="Arial" w:cs="Arial"/>
                <w:b/>
                <w:bCs/>
              </w:rPr>
            </w:pPr>
            <w:proofErr w:type="spellStart"/>
            <w:r>
              <w:rPr>
                <w:rFonts w:ascii="Arial" w:hAnsi="Arial" w:cs="Arial"/>
                <w:b/>
                <w:bCs/>
              </w:rPr>
              <w:t>Merge</w:t>
            </w:r>
            <w:proofErr w:type="spellEnd"/>
            <w:r>
              <w:rPr>
                <w:rFonts w:ascii="Arial" w:hAnsi="Arial" w:cs="Arial"/>
                <w:b/>
                <w:bCs/>
              </w:rPr>
              <w:t xml:space="preserve"> og </w:t>
            </w:r>
            <w:proofErr w:type="spellStart"/>
            <w:r>
              <w:rPr>
                <w:rFonts w:ascii="Arial" w:hAnsi="Arial" w:cs="Arial"/>
                <w:b/>
                <w:bCs/>
              </w:rPr>
              <w:t>deploy</w:t>
            </w:r>
            <w:proofErr w:type="spellEnd"/>
          </w:p>
        </w:tc>
        <w:tc>
          <w:tcPr>
            <w:tcW w:w="2126" w:type="dxa"/>
            <w:shd w:val="clear" w:color="auto" w:fill="auto"/>
          </w:tcPr>
          <w:p w14:paraId="647E9E1C" w14:textId="13F19EC8" w:rsidR="00357307" w:rsidRDefault="00357307" w:rsidP="00357307">
            <w:pPr>
              <w:jc w:val="right"/>
              <w:rPr>
                <w:rFonts w:ascii="Arial" w:hAnsi="Arial" w:cs="Arial"/>
                <w:b/>
                <w:bCs/>
                <w:color w:val="000000"/>
              </w:rPr>
            </w:pPr>
            <w:r>
              <w:rPr>
                <w:rFonts w:ascii="Arial" w:hAnsi="Arial" w:cs="Arial"/>
                <w:b/>
                <w:bCs/>
                <w:color w:val="000000"/>
              </w:rPr>
              <w:t>226 timer</w:t>
            </w:r>
          </w:p>
        </w:tc>
      </w:tr>
      <w:tr w:rsidR="00357307" w:rsidRPr="00357307" w14:paraId="19B4E046" w14:textId="77777777" w:rsidTr="00806A3C">
        <w:trPr>
          <w:cantSplit/>
        </w:trPr>
        <w:tc>
          <w:tcPr>
            <w:tcW w:w="7580" w:type="dxa"/>
            <w:shd w:val="clear" w:color="auto" w:fill="DBE5F1"/>
            <w:vAlign w:val="center"/>
          </w:tcPr>
          <w:p w14:paraId="0A627576" w14:textId="4F38D995" w:rsidR="00357307" w:rsidRPr="00357307" w:rsidRDefault="00357307" w:rsidP="00357307">
            <w:pPr>
              <w:rPr>
                <w:rFonts w:ascii="Arial" w:hAnsi="Arial" w:cs="Arial"/>
                <w:color w:val="7F7F7F" w:themeColor="text1" w:themeTint="80"/>
                <w:lang w:val="en-US"/>
              </w:rPr>
            </w:pPr>
            <w:r w:rsidRPr="00357307">
              <w:rPr>
                <w:rFonts w:ascii="Arial" w:hAnsi="Arial" w:cs="Arial"/>
                <w:color w:val="7F7F7F" w:themeColor="text1" w:themeTint="80"/>
                <w:lang w:val="en-US"/>
              </w:rPr>
              <w:t xml:space="preserve">Merge into </w:t>
            </w:r>
            <w:proofErr w:type="spellStart"/>
            <w:r w:rsidRPr="00357307">
              <w:rPr>
                <w:rFonts w:ascii="Arial" w:hAnsi="Arial" w:cs="Arial"/>
                <w:color w:val="7F7F7F" w:themeColor="text1" w:themeTint="80"/>
                <w:lang w:val="en-US"/>
              </w:rPr>
              <w:t>ReleaseBranche</w:t>
            </w:r>
            <w:proofErr w:type="spellEnd"/>
            <w:r w:rsidRPr="00357307">
              <w:rPr>
                <w:rFonts w:ascii="Arial" w:hAnsi="Arial" w:cs="Arial"/>
                <w:color w:val="7F7F7F" w:themeColor="text1" w:themeTint="80"/>
                <w:lang w:val="en-US"/>
              </w:rPr>
              <w:t xml:space="preserve">, </w:t>
            </w:r>
            <w:proofErr w:type="spellStart"/>
            <w:r w:rsidRPr="00357307">
              <w:rPr>
                <w:rFonts w:ascii="Arial" w:hAnsi="Arial" w:cs="Arial"/>
                <w:color w:val="7F7F7F" w:themeColor="text1" w:themeTint="80"/>
                <w:lang w:val="en-US"/>
              </w:rPr>
              <w:t>enviroment</w:t>
            </w:r>
            <w:proofErr w:type="spellEnd"/>
            <w:r w:rsidRPr="00357307">
              <w:rPr>
                <w:rFonts w:ascii="Arial" w:hAnsi="Arial" w:cs="Arial"/>
                <w:color w:val="7F7F7F" w:themeColor="text1" w:themeTint="80"/>
                <w:lang w:val="en-US"/>
              </w:rPr>
              <w:t xml:space="preserve">, configurations </w:t>
            </w:r>
            <w:proofErr w:type="gramStart"/>
            <w:r w:rsidRPr="00357307">
              <w:rPr>
                <w:rFonts w:ascii="Arial" w:hAnsi="Arial" w:cs="Arial"/>
                <w:color w:val="7F7F7F" w:themeColor="text1" w:themeTint="80"/>
                <w:lang w:val="en-US"/>
              </w:rPr>
              <w:t>e.g.</w:t>
            </w:r>
            <w:proofErr w:type="gramEnd"/>
          </w:p>
        </w:tc>
        <w:tc>
          <w:tcPr>
            <w:tcW w:w="2126" w:type="dxa"/>
            <w:shd w:val="clear" w:color="auto" w:fill="auto"/>
          </w:tcPr>
          <w:p w14:paraId="7E40DEEB" w14:textId="32FB2227" w:rsidR="00357307" w:rsidRPr="00357307" w:rsidRDefault="00357307" w:rsidP="00357307">
            <w:pPr>
              <w:jc w:val="right"/>
              <w:rPr>
                <w:rFonts w:ascii="Arial" w:hAnsi="Arial" w:cs="Arial"/>
                <w:color w:val="7F7F7F" w:themeColor="text1" w:themeTint="80"/>
                <w:lang w:val="en-US"/>
              </w:rPr>
            </w:pPr>
            <w:r w:rsidRPr="00357307">
              <w:rPr>
                <w:rFonts w:ascii="Arial" w:hAnsi="Arial" w:cs="Arial"/>
                <w:color w:val="7F7F7F" w:themeColor="text1" w:themeTint="80"/>
                <w:lang w:val="en-US"/>
              </w:rPr>
              <w:t>8 timer</w:t>
            </w:r>
          </w:p>
        </w:tc>
      </w:tr>
      <w:tr w:rsidR="00357307" w:rsidRPr="00357307" w14:paraId="1E714A19" w14:textId="77777777" w:rsidTr="00806A3C">
        <w:trPr>
          <w:cantSplit/>
        </w:trPr>
        <w:tc>
          <w:tcPr>
            <w:tcW w:w="7580" w:type="dxa"/>
            <w:shd w:val="clear" w:color="auto" w:fill="DBE5F1"/>
            <w:vAlign w:val="center"/>
          </w:tcPr>
          <w:p w14:paraId="0CFB18AA" w14:textId="52FFFA0D" w:rsidR="00357307" w:rsidRPr="00357307" w:rsidRDefault="00357307" w:rsidP="00357307">
            <w:pPr>
              <w:rPr>
                <w:rFonts w:ascii="Arial" w:hAnsi="Arial" w:cs="Arial"/>
                <w:color w:val="7F7F7F" w:themeColor="text1" w:themeTint="80"/>
                <w:lang w:val="en-US"/>
              </w:rPr>
            </w:pPr>
            <w:r w:rsidRPr="00357307">
              <w:rPr>
                <w:rFonts w:ascii="Arial" w:hAnsi="Arial" w:cs="Arial"/>
                <w:color w:val="7F7F7F" w:themeColor="text1" w:themeTint="80"/>
                <w:lang w:val="en-US"/>
              </w:rPr>
              <w:t>Re-run of test from the development phase</w:t>
            </w:r>
          </w:p>
        </w:tc>
        <w:tc>
          <w:tcPr>
            <w:tcW w:w="2126" w:type="dxa"/>
            <w:shd w:val="clear" w:color="auto" w:fill="auto"/>
          </w:tcPr>
          <w:p w14:paraId="17EDF233" w14:textId="3632E70C" w:rsidR="00357307" w:rsidRPr="00357307" w:rsidRDefault="00357307" w:rsidP="00357307">
            <w:pPr>
              <w:jc w:val="right"/>
              <w:rPr>
                <w:rFonts w:ascii="Arial" w:hAnsi="Arial" w:cs="Arial"/>
                <w:color w:val="7F7F7F" w:themeColor="text1" w:themeTint="80"/>
                <w:lang w:val="en-US"/>
              </w:rPr>
            </w:pPr>
            <w:r w:rsidRPr="00357307">
              <w:rPr>
                <w:rFonts w:ascii="Arial" w:hAnsi="Arial" w:cs="Arial"/>
                <w:color w:val="7F7F7F" w:themeColor="text1" w:themeTint="80"/>
                <w:lang w:val="en-US"/>
              </w:rPr>
              <w:t>40 timer</w:t>
            </w:r>
          </w:p>
        </w:tc>
      </w:tr>
      <w:tr w:rsidR="00357307" w:rsidRPr="00B02787" w14:paraId="4FC76FB7" w14:textId="77777777" w:rsidTr="00806A3C">
        <w:trPr>
          <w:cantSplit/>
        </w:trPr>
        <w:tc>
          <w:tcPr>
            <w:tcW w:w="7580" w:type="dxa"/>
            <w:shd w:val="clear" w:color="auto" w:fill="DBE5F1"/>
            <w:vAlign w:val="center"/>
          </w:tcPr>
          <w:p w14:paraId="40F92398" w14:textId="4128A528" w:rsidR="00357307" w:rsidRPr="00357307" w:rsidRDefault="00357307" w:rsidP="00357307">
            <w:pPr>
              <w:rPr>
                <w:rFonts w:ascii="Arial" w:hAnsi="Arial" w:cs="Arial"/>
                <w:color w:val="7F7F7F" w:themeColor="text1" w:themeTint="80"/>
              </w:rPr>
            </w:pPr>
            <w:r w:rsidRPr="00357307">
              <w:rPr>
                <w:rFonts w:ascii="Arial" w:hAnsi="Arial" w:cs="Arial"/>
                <w:color w:val="7F7F7F" w:themeColor="text1" w:themeTint="80"/>
              </w:rPr>
              <w:t xml:space="preserve">Faste omkostninger i forbindelse med </w:t>
            </w:r>
            <w:proofErr w:type="spellStart"/>
            <w:r w:rsidRPr="00357307">
              <w:rPr>
                <w:rFonts w:ascii="Arial" w:hAnsi="Arial" w:cs="Arial"/>
                <w:color w:val="7F7F7F" w:themeColor="text1" w:themeTint="80"/>
              </w:rPr>
              <w:t>merge</w:t>
            </w:r>
            <w:proofErr w:type="spellEnd"/>
            <w:r w:rsidRPr="00357307">
              <w:rPr>
                <w:rFonts w:ascii="Arial" w:hAnsi="Arial" w:cs="Arial"/>
                <w:color w:val="7F7F7F" w:themeColor="text1" w:themeTint="80"/>
              </w:rPr>
              <w:t xml:space="preserve"> og </w:t>
            </w:r>
            <w:proofErr w:type="spellStart"/>
            <w:r w:rsidRPr="00357307">
              <w:rPr>
                <w:rFonts w:ascii="Arial" w:hAnsi="Arial" w:cs="Arial"/>
                <w:color w:val="7F7F7F" w:themeColor="text1" w:themeTint="80"/>
              </w:rPr>
              <w:t>deployaf</w:t>
            </w:r>
            <w:proofErr w:type="spellEnd"/>
            <w:r w:rsidRPr="00357307">
              <w:rPr>
                <w:rFonts w:ascii="Arial" w:hAnsi="Arial" w:cs="Arial"/>
                <w:color w:val="7F7F7F" w:themeColor="text1" w:themeTint="80"/>
              </w:rPr>
              <w:t xml:space="preserve"> ændringerne til </w:t>
            </w:r>
            <w:proofErr w:type="spellStart"/>
            <w:r w:rsidRPr="00357307">
              <w:rPr>
                <w:rFonts w:ascii="Arial" w:hAnsi="Arial" w:cs="Arial"/>
                <w:color w:val="7F7F7F" w:themeColor="text1" w:themeTint="80"/>
              </w:rPr>
              <w:t>PreProd</w:t>
            </w:r>
            <w:proofErr w:type="spellEnd"/>
            <w:r w:rsidRPr="00357307">
              <w:rPr>
                <w:rFonts w:ascii="Arial" w:hAnsi="Arial" w:cs="Arial"/>
                <w:color w:val="7F7F7F" w:themeColor="text1" w:themeTint="80"/>
              </w:rPr>
              <w:t xml:space="preserve">, </w:t>
            </w:r>
            <w:proofErr w:type="spellStart"/>
            <w:r w:rsidRPr="00357307">
              <w:rPr>
                <w:rFonts w:ascii="Arial" w:hAnsi="Arial" w:cs="Arial"/>
                <w:color w:val="7F7F7F" w:themeColor="text1" w:themeTint="80"/>
              </w:rPr>
              <w:t>EksternTest</w:t>
            </w:r>
            <w:proofErr w:type="spellEnd"/>
            <w:r w:rsidRPr="00357307">
              <w:rPr>
                <w:rFonts w:ascii="Arial" w:hAnsi="Arial" w:cs="Arial"/>
                <w:color w:val="7F7F7F" w:themeColor="text1" w:themeTint="80"/>
              </w:rPr>
              <w:t xml:space="preserve"> og Produktion (Backup, Start/stop af servere ifm. ny SALT/konfiguration, </w:t>
            </w:r>
            <w:proofErr w:type="spellStart"/>
            <w:r w:rsidRPr="00357307">
              <w:rPr>
                <w:rFonts w:ascii="Arial" w:hAnsi="Arial" w:cs="Arial"/>
                <w:color w:val="7F7F7F" w:themeColor="text1" w:themeTint="80"/>
              </w:rPr>
              <w:t>deploy</w:t>
            </w:r>
            <w:proofErr w:type="spellEnd"/>
            <w:r w:rsidRPr="00357307">
              <w:rPr>
                <w:rFonts w:ascii="Arial" w:hAnsi="Arial" w:cs="Arial"/>
                <w:color w:val="7F7F7F" w:themeColor="text1" w:themeTint="80"/>
              </w:rPr>
              <w:t>, genstart hvis nødvendigt, servicevindue/</w:t>
            </w:r>
            <w:proofErr w:type="spellStart"/>
            <w:r w:rsidRPr="00357307">
              <w:rPr>
                <w:rFonts w:ascii="Arial" w:hAnsi="Arial" w:cs="Arial"/>
                <w:color w:val="7F7F7F" w:themeColor="text1" w:themeTint="80"/>
              </w:rPr>
              <w:t>res-sourcer</w:t>
            </w:r>
            <w:proofErr w:type="spellEnd"/>
            <w:r w:rsidRPr="00357307">
              <w:rPr>
                <w:rFonts w:ascii="Arial" w:hAnsi="Arial" w:cs="Arial"/>
                <w:color w:val="7F7F7F" w:themeColor="text1" w:themeTint="80"/>
              </w:rPr>
              <w:t xml:space="preserve"> </w:t>
            </w:r>
            <w:proofErr w:type="spellStart"/>
            <w:r w:rsidRPr="00357307">
              <w:rPr>
                <w:rFonts w:ascii="Arial" w:hAnsi="Arial" w:cs="Arial"/>
                <w:color w:val="7F7F7F" w:themeColor="text1" w:themeTint="80"/>
              </w:rPr>
              <w:t>DevOps</w:t>
            </w:r>
            <w:proofErr w:type="spellEnd"/>
            <w:r w:rsidRPr="00357307">
              <w:rPr>
                <w:rFonts w:ascii="Arial" w:hAnsi="Arial" w:cs="Arial"/>
                <w:color w:val="7F7F7F" w:themeColor="text1" w:themeTint="80"/>
              </w:rPr>
              <w:t xml:space="preserve">/drift </w:t>
            </w:r>
            <w:proofErr w:type="spellStart"/>
            <w:r w:rsidRPr="00357307">
              <w:rPr>
                <w:rFonts w:ascii="Arial" w:hAnsi="Arial" w:cs="Arial"/>
                <w:color w:val="7F7F7F" w:themeColor="text1" w:themeTint="80"/>
              </w:rPr>
              <w:t>e.g</w:t>
            </w:r>
            <w:proofErr w:type="spellEnd"/>
            <w:r w:rsidRPr="00357307">
              <w:rPr>
                <w:rFonts w:ascii="Arial" w:hAnsi="Arial" w:cs="Arial"/>
                <w:color w:val="7F7F7F" w:themeColor="text1" w:themeTint="80"/>
              </w:rPr>
              <w:t xml:space="preserve">., planlægning af releasen, dokumentation til </w:t>
            </w:r>
            <w:proofErr w:type="spellStart"/>
            <w:r w:rsidRPr="00357307">
              <w:rPr>
                <w:rFonts w:ascii="Arial" w:hAnsi="Arial" w:cs="Arial"/>
                <w:color w:val="7F7F7F" w:themeColor="text1" w:themeTint="80"/>
              </w:rPr>
              <w:t>relea-sen,test</w:t>
            </w:r>
            <w:proofErr w:type="spellEnd"/>
            <w:r w:rsidRPr="00357307">
              <w:rPr>
                <w:rFonts w:ascii="Arial" w:hAnsi="Arial" w:cs="Arial"/>
                <w:color w:val="7F7F7F" w:themeColor="text1" w:themeTint="80"/>
              </w:rPr>
              <w:t xml:space="preserve"> af </w:t>
            </w:r>
            <w:proofErr w:type="spellStart"/>
            <w:r w:rsidRPr="00357307">
              <w:rPr>
                <w:rFonts w:ascii="Arial" w:hAnsi="Arial" w:cs="Arial"/>
                <w:color w:val="7F7F7F" w:themeColor="text1" w:themeTint="80"/>
              </w:rPr>
              <w:t>fallback</w:t>
            </w:r>
            <w:proofErr w:type="spellEnd"/>
            <w:r w:rsidRPr="00357307">
              <w:rPr>
                <w:rFonts w:ascii="Arial" w:hAnsi="Arial" w:cs="Arial"/>
                <w:color w:val="7F7F7F" w:themeColor="text1" w:themeTint="80"/>
              </w:rPr>
              <w:t>, beredskab)</w:t>
            </w:r>
          </w:p>
        </w:tc>
        <w:tc>
          <w:tcPr>
            <w:tcW w:w="2126" w:type="dxa"/>
            <w:shd w:val="clear" w:color="auto" w:fill="auto"/>
          </w:tcPr>
          <w:p w14:paraId="30D7543D" w14:textId="227E0806" w:rsidR="00357307" w:rsidRPr="00357307" w:rsidRDefault="00357307" w:rsidP="00357307">
            <w:pPr>
              <w:jc w:val="right"/>
              <w:rPr>
                <w:rFonts w:ascii="Arial" w:hAnsi="Arial" w:cs="Arial"/>
                <w:color w:val="7F7F7F" w:themeColor="text1" w:themeTint="80"/>
              </w:rPr>
            </w:pPr>
            <w:r w:rsidRPr="00357307">
              <w:rPr>
                <w:rFonts w:ascii="Arial" w:hAnsi="Arial" w:cs="Arial"/>
                <w:color w:val="7F7F7F" w:themeColor="text1" w:themeTint="80"/>
              </w:rPr>
              <w:t>98 timer</w:t>
            </w:r>
          </w:p>
        </w:tc>
      </w:tr>
      <w:tr w:rsidR="00357307" w:rsidRPr="00B02787" w14:paraId="6DFED62C" w14:textId="77777777" w:rsidTr="00806A3C">
        <w:trPr>
          <w:cantSplit/>
        </w:trPr>
        <w:tc>
          <w:tcPr>
            <w:tcW w:w="7580" w:type="dxa"/>
            <w:shd w:val="clear" w:color="auto" w:fill="DBE5F1"/>
            <w:vAlign w:val="center"/>
          </w:tcPr>
          <w:p w14:paraId="72EF40B0" w14:textId="4F54C09A" w:rsidR="00357307" w:rsidRPr="00357307" w:rsidRDefault="00357307" w:rsidP="00357307">
            <w:pPr>
              <w:rPr>
                <w:rFonts w:ascii="Arial" w:hAnsi="Arial" w:cs="Arial"/>
                <w:color w:val="7F7F7F" w:themeColor="text1" w:themeTint="80"/>
              </w:rPr>
            </w:pPr>
            <w:r w:rsidRPr="00357307">
              <w:rPr>
                <w:rFonts w:ascii="Arial" w:hAnsi="Arial" w:cs="Arial"/>
                <w:color w:val="7F7F7F" w:themeColor="text1" w:themeTint="80"/>
              </w:rPr>
              <w:t xml:space="preserve">Gennemførsel af servicevindue-aktiviteter ift. Dress </w:t>
            </w:r>
            <w:proofErr w:type="spellStart"/>
            <w:r w:rsidRPr="00357307">
              <w:rPr>
                <w:rFonts w:ascii="Arial" w:hAnsi="Arial" w:cs="Arial"/>
                <w:color w:val="7F7F7F" w:themeColor="text1" w:themeTint="80"/>
              </w:rPr>
              <w:t>Rehearsal</w:t>
            </w:r>
            <w:proofErr w:type="spellEnd"/>
            <w:r w:rsidRPr="00357307">
              <w:rPr>
                <w:rFonts w:ascii="Arial" w:hAnsi="Arial" w:cs="Arial"/>
                <w:color w:val="7F7F7F" w:themeColor="text1" w:themeTint="80"/>
              </w:rPr>
              <w:t xml:space="preserve">, vedr. </w:t>
            </w:r>
            <w:proofErr w:type="gramStart"/>
            <w:r w:rsidRPr="00357307">
              <w:rPr>
                <w:rFonts w:ascii="Arial" w:hAnsi="Arial" w:cs="Arial"/>
                <w:color w:val="7F7F7F" w:themeColor="text1" w:themeTint="80"/>
              </w:rPr>
              <w:t>SDY ressourcer</w:t>
            </w:r>
            <w:proofErr w:type="gramEnd"/>
            <w:r w:rsidRPr="00357307">
              <w:rPr>
                <w:rFonts w:ascii="Arial" w:hAnsi="Arial" w:cs="Arial"/>
                <w:color w:val="7F7F7F" w:themeColor="text1" w:themeTint="80"/>
              </w:rPr>
              <w:t xml:space="preserve"> (Udvikler, Test, Arkitekt, PO))</w:t>
            </w:r>
          </w:p>
        </w:tc>
        <w:tc>
          <w:tcPr>
            <w:tcW w:w="2126" w:type="dxa"/>
            <w:shd w:val="clear" w:color="auto" w:fill="auto"/>
          </w:tcPr>
          <w:p w14:paraId="5F918DEE" w14:textId="0796B1AB" w:rsidR="00357307" w:rsidRPr="00357307" w:rsidRDefault="00357307" w:rsidP="00357307">
            <w:pPr>
              <w:jc w:val="right"/>
              <w:rPr>
                <w:rFonts w:ascii="Arial" w:hAnsi="Arial" w:cs="Arial"/>
                <w:color w:val="7F7F7F" w:themeColor="text1" w:themeTint="80"/>
              </w:rPr>
            </w:pPr>
            <w:r w:rsidRPr="00357307">
              <w:rPr>
                <w:rFonts w:ascii="Arial" w:hAnsi="Arial" w:cs="Arial"/>
                <w:color w:val="7F7F7F" w:themeColor="text1" w:themeTint="80"/>
              </w:rPr>
              <w:t>35 timer</w:t>
            </w:r>
          </w:p>
        </w:tc>
      </w:tr>
      <w:tr w:rsidR="00357307" w:rsidRPr="00B02787" w14:paraId="67C326A2" w14:textId="77777777" w:rsidTr="00806A3C">
        <w:trPr>
          <w:cantSplit/>
        </w:trPr>
        <w:tc>
          <w:tcPr>
            <w:tcW w:w="7580" w:type="dxa"/>
            <w:tcBorders>
              <w:bottom w:val="single" w:sz="4" w:space="0" w:color="auto"/>
            </w:tcBorders>
            <w:shd w:val="clear" w:color="auto" w:fill="DBE5F1"/>
            <w:vAlign w:val="center"/>
          </w:tcPr>
          <w:p w14:paraId="697FD929" w14:textId="016DC252" w:rsidR="00357307" w:rsidRPr="00357307" w:rsidRDefault="00357307" w:rsidP="00357307">
            <w:pPr>
              <w:rPr>
                <w:rFonts w:ascii="Arial" w:hAnsi="Arial" w:cs="Arial"/>
                <w:color w:val="7F7F7F" w:themeColor="text1" w:themeTint="80"/>
              </w:rPr>
            </w:pPr>
            <w:r w:rsidRPr="00357307">
              <w:rPr>
                <w:rFonts w:ascii="Arial" w:hAnsi="Arial" w:cs="Arial"/>
                <w:color w:val="7F7F7F" w:themeColor="text1" w:themeTint="80"/>
              </w:rPr>
              <w:t xml:space="preserve">Gennemførsel </w:t>
            </w:r>
            <w:proofErr w:type="spellStart"/>
            <w:r w:rsidRPr="00357307">
              <w:rPr>
                <w:rFonts w:ascii="Arial" w:hAnsi="Arial" w:cs="Arial"/>
                <w:color w:val="7F7F7F" w:themeColor="text1" w:themeTint="80"/>
              </w:rPr>
              <w:t>afservicevindue</w:t>
            </w:r>
            <w:proofErr w:type="spellEnd"/>
            <w:r w:rsidRPr="00357307">
              <w:rPr>
                <w:rFonts w:ascii="Arial" w:hAnsi="Arial" w:cs="Arial"/>
                <w:color w:val="7F7F7F" w:themeColor="text1" w:themeTint="80"/>
              </w:rPr>
              <w:t xml:space="preserve">-aktiviteter </w:t>
            </w:r>
            <w:proofErr w:type="spellStart"/>
            <w:r w:rsidRPr="00357307">
              <w:rPr>
                <w:rFonts w:ascii="Arial" w:hAnsi="Arial" w:cs="Arial"/>
                <w:color w:val="7F7F7F" w:themeColor="text1" w:themeTint="80"/>
              </w:rPr>
              <w:t>inkl.verificering</w:t>
            </w:r>
            <w:proofErr w:type="spellEnd"/>
            <w:r w:rsidRPr="00357307">
              <w:rPr>
                <w:rFonts w:ascii="Arial" w:hAnsi="Arial" w:cs="Arial"/>
                <w:color w:val="7F7F7F" w:themeColor="text1" w:themeTint="80"/>
              </w:rPr>
              <w:t xml:space="preserve"> ift. </w:t>
            </w:r>
            <w:proofErr w:type="spellStart"/>
            <w:r w:rsidRPr="00357307">
              <w:rPr>
                <w:rFonts w:ascii="Arial" w:hAnsi="Arial" w:cs="Arial"/>
                <w:color w:val="7F7F7F" w:themeColor="text1" w:themeTint="80"/>
              </w:rPr>
              <w:t>EksternTest</w:t>
            </w:r>
            <w:proofErr w:type="spellEnd"/>
            <w:r w:rsidRPr="00357307">
              <w:rPr>
                <w:rFonts w:ascii="Arial" w:hAnsi="Arial" w:cs="Arial"/>
                <w:color w:val="7F7F7F" w:themeColor="text1" w:themeTint="80"/>
              </w:rPr>
              <w:t xml:space="preserve"> og Produktion </w:t>
            </w:r>
            <w:proofErr w:type="spellStart"/>
            <w:r w:rsidRPr="00357307">
              <w:rPr>
                <w:rFonts w:ascii="Arial" w:hAnsi="Arial" w:cs="Arial"/>
                <w:color w:val="7F7F7F" w:themeColor="text1" w:themeTint="80"/>
              </w:rPr>
              <w:t>vedr.SDY</w:t>
            </w:r>
            <w:proofErr w:type="spellEnd"/>
            <w:r w:rsidRPr="00357307">
              <w:rPr>
                <w:rFonts w:ascii="Arial" w:hAnsi="Arial" w:cs="Arial"/>
                <w:color w:val="7F7F7F" w:themeColor="text1" w:themeTint="80"/>
              </w:rPr>
              <w:t xml:space="preserve"> ressourcer (Udvikler, Test, Arkitekt, PO))</w:t>
            </w:r>
          </w:p>
        </w:tc>
        <w:tc>
          <w:tcPr>
            <w:tcW w:w="2126" w:type="dxa"/>
            <w:tcBorders>
              <w:bottom w:val="single" w:sz="4" w:space="0" w:color="auto"/>
            </w:tcBorders>
            <w:shd w:val="clear" w:color="auto" w:fill="auto"/>
          </w:tcPr>
          <w:p w14:paraId="68BAF7D9" w14:textId="2FE2556F" w:rsidR="00357307" w:rsidRPr="00357307" w:rsidRDefault="00357307" w:rsidP="00357307">
            <w:pPr>
              <w:jc w:val="right"/>
              <w:rPr>
                <w:rFonts w:ascii="Arial" w:hAnsi="Arial" w:cs="Arial"/>
                <w:color w:val="7F7F7F" w:themeColor="text1" w:themeTint="80"/>
              </w:rPr>
            </w:pPr>
            <w:r w:rsidRPr="00357307">
              <w:rPr>
                <w:rFonts w:ascii="Arial" w:hAnsi="Arial" w:cs="Arial"/>
                <w:color w:val="7F7F7F" w:themeColor="text1" w:themeTint="80"/>
              </w:rPr>
              <w:t>45 timer</w:t>
            </w:r>
          </w:p>
        </w:tc>
      </w:tr>
    </w:tbl>
    <w:p w14:paraId="779787BB" w14:textId="77777777" w:rsidR="008D2215" w:rsidRPr="007F37B7" w:rsidRDefault="008D2215" w:rsidP="00A748B8">
      <w:pPr>
        <w:rPr>
          <w:rFonts w:ascii="Arial" w:hAnsi="Arial" w:cs="Arial"/>
        </w:rPr>
      </w:pPr>
    </w:p>
    <w:p w14:paraId="2C6AFD8E" w14:textId="77B1374C" w:rsidR="00A748B8" w:rsidRPr="007F37B7" w:rsidRDefault="00A748B8" w:rsidP="00CC798D">
      <w:pPr>
        <w:pStyle w:val="Heading2"/>
        <w:tabs>
          <w:tab w:val="clear" w:pos="1134"/>
          <w:tab w:val="num" w:pos="567"/>
        </w:tabs>
      </w:pPr>
      <w:r w:rsidRPr="007F37B7">
        <w:t>Merudgift</w:t>
      </w:r>
      <w:bookmarkEnd w:id="79"/>
      <w:r w:rsidR="00E01256">
        <w:t xml:space="preserve"> (udfyldes af KMD)</w:t>
      </w:r>
    </w:p>
    <w:p w14:paraId="15D05018" w14:textId="77777777" w:rsidR="00BD6A5F" w:rsidRDefault="00BD6A5F" w:rsidP="00BD6A5F">
      <w:pPr>
        <w:pStyle w:val="Heading2"/>
        <w:rPr>
          <w:rFonts w:eastAsia="Times New Roman"/>
          <w:szCs w:val="24"/>
        </w:rPr>
      </w:pPr>
      <w:bookmarkStart w:id="99" w:name="_Toc261273258"/>
      <w:bookmarkStart w:id="100" w:name="_Toc253583858"/>
      <w:bookmarkEnd w:id="80"/>
      <w:r>
        <w:rPr>
          <w:rFonts w:eastAsia="Times New Roman"/>
          <w:b w:val="0"/>
          <w:bCs w:val="0"/>
        </w:rPr>
        <w:t>Merudgift (udfyldes af KMD)</w:t>
      </w:r>
    </w:p>
    <w:p w14:paraId="739D67E1" w14:textId="77777777" w:rsidR="00BD6A5F" w:rsidRDefault="00BD6A5F" w:rsidP="00BD6A5F">
      <w:pPr>
        <w:rPr>
          <w:rFonts w:ascii="MS Gothic" w:eastAsia="MS Gothic" w:hAnsi="MS Gothic"/>
          <w:i/>
          <w:iCs/>
        </w:rPr>
      </w:pPr>
      <w:r>
        <w:rPr>
          <w:rFonts w:ascii="Arial" w:hAnsi="Arial" w:cs="Arial"/>
          <w:i/>
          <w:iCs/>
        </w:rPr>
        <w:t xml:space="preserve">I tillæg til betaling for opgaven vil KOMBIT få følgende løbende merudgifter i forhold til de(t) månedlige drifts- og/eller vedligeholdelsesvederlaget: </w:t>
      </w:r>
    </w:p>
    <w:p w14:paraId="78A727A8" w14:textId="77777777" w:rsidR="00BD6A5F" w:rsidRDefault="00BD6A5F" w:rsidP="00BD6A5F">
      <w:pPr>
        <w:rPr>
          <w:rFonts w:ascii="MS Gothic" w:eastAsia="MS Gothic" w:hAnsi="MS Gothic"/>
          <w:i/>
          <w:iCs/>
        </w:rPr>
      </w:pPr>
      <w:r>
        <w:rPr>
          <w:rFonts w:ascii="Arial" w:hAnsi="Arial" w:cs="Arial"/>
          <w:i/>
          <w:iCs/>
        </w:rPr>
        <w:lastRenderedPageBreak/>
        <w:t xml:space="preserve">Denne VA bliver de(t) månedlige drifts- og/eller vedligeholdelsesvederlaget beregnet efter </w:t>
      </w:r>
      <w:proofErr w:type="spellStart"/>
      <w:r>
        <w:rPr>
          <w:rFonts w:ascii="Arial" w:hAnsi="Arial" w:cs="Arial"/>
          <w:i/>
          <w:iCs/>
        </w:rPr>
        <w:t>flg</w:t>
      </w:r>
      <w:proofErr w:type="spellEnd"/>
      <w:r>
        <w:rPr>
          <w:rFonts w:ascii="Arial" w:hAnsi="Arial" w:cs="Arial"/>
          <w:i/>
          <w:iCs/>
        </w:rPr>
        <w:t>: model</w:t>
      </w:r>
    </w:p>
    <w:p w14:paraId="3FA9613A" w14:textId="41F22E9C" w:rsidR="00BD6A5F" w:rsidRPr="003503C8" w:rsidRDefault="00BD6A5F" w:rsidP="00BD6A5F">
      <w:pPr>
        <w:rPr>
          <w:rFonts w:ascii="Arial" w:hAnsi="Arial" w:cs="Arial"/>
        </w:rPr>
      </w:pPr>
      <w:r w:rsidRPr="003503C8">
        <w:rPr>
          <w:rFonts w:ascii="Segoe UI Symbol" w:hAnsi="Segoe UI Symbol" w:cs="Segoe UI Symbol"/>
        </w:rPr>
        <w:t>☐</w:t>
      </w:r>
      <w:r w:rsidRPr="003503C8">
        <w:rPr>
          <w:rFonts w:ascii="Arial" w:hAnsi="Arial" w:cs="Arial" w:hint="eastAsia"/>
        </w:rPr>
        <w:t>  Model A</w:t>
      </w:r>
      <w:r w:rsidR="003503C8" w:rsidRPr="003503C8">
        <w:rPr>
          <w:rFonts w:ascii="Arial" w:hAnsi="Arial" w:cs="Arial"/>
        </w:rPr>
        <w:t xml:space="preserve"> – ingen ændring af vederlag</w:t>
      </w:r>
    </w:p>
    <w:p w14:paraId="6003B806" w14:textId="703753AC" w:rsidR="00BD6A5F" w:rsidRPr="003503C8" w:rsidRDefault="00562BB9" w:rsidP="00BD6A5F">
      <w:pPr>
        <w:rPr>
          <w:rFonts w:ascii="Arial" w:hAnsi="Arial" w:cs="Arial"/>
        </w:rPr>
      </w:pPr>
      <w:r>
        <w:rPr>
          <w:rFonts w:ascii="Segoe UI Symbol" w:hAnsi="Segoe UI Symbol" w:cs="Segoe UI Symbol"/>
        </w:rPr>
        <w:t>X</w:t>
      </w:r>
      <w:r w:rsidR="00BD6A5F" w:rsidRPr="003503C8">
        <w:rPr>
          <w:rFonts w:ascii="Arial" w:hAnsi="Arial" w:cs="Arial" w:hint="eastAsia"/>
        </w:rPr>
        <w:t>  Model B</w:t>
      </w:r>
      <w:r w:rsidR="003503C8" w:rsidRPr="003503C8">
        <w:rPr>
          <w:rFonts w:ascii="Arial" w:hAnsi="Arial" w:cs="Arial"/>
        </w:rPr>
        <w:t xml:space="preserve"> – 14 % forhøjelse af vederlag</w:t>
      </w:r>
    </w:p>
    <w:p w14:paraId="09B7A2BD" w14:textId="0C131C7B" w:rsidR="00BD6A5F" w:rsidRPr="003503C8" w:rsidRDefault="00BD6A5F" w:rsidP="00BD6A5F">
      <w:pPr>
        <w:rPr>
          <w:rFonts w:ascii="Arial" w:hAnsi="Arial" w:cs="Arial"/>
        </w:rPr>
      </w:pPr>
      <w:r w:rsidRPr="003503C8">
        <w:rPr>
          <w:rFonts w:ascii="Segoe UI Symbol" w:hAnsi="Segoe UI Symbol" w:cs="Segoe UI Symbol"/>
        </w:rPr>
        <w:t>☐</w:t>
      </w:r>
      <w:r w:rsidRPr="003503C8">
        <w:rPr>
          <w:rFonts w:ascii="Arial" w:hAnsi="Arial" w:cs="Arial" w:hint="eastAsia"/>
        </w:rPr>
        <w:t>  Model C</w:t>
      </w:r>
      <w:r w:rsidR="003503C8" w:rsidRPr="003503C8">
        <w:rPr>
          <w:rFonts w:ascii="Arial" w:hAnsi="Arial" w:cs="Arial"/>
        </w:rPr>
        <w:t xml:space="preserve"> – Individuelt aftalt </w:t>
      </w:r>
    </w:p>
    <w:p w14:paraId="64EAD6FE" w14:textId="77777777" w:rsidR="00BD6A5F" w:rsidRDefault="00BD6A5F" w:rsidP="00BD6A5F">
      <w:pPr>
        <w:rPr>
          <w:rFonts w:ascii="Arial" w:eastAsiaTheme="minorHAnsi" w:hAnsi="Arial" w:cs="Arial"/>
          <w:i/>
          <w:iCs/>
        </w:rPr>
      </w:pPr>
    </w:p>
    <w:p w14:paraId="2046C02B" w14:textId="77777777" w:rsidR="00BD6A5F" w:rsidRDefault="00BD6A5F" w:rsidP="00BD6A5F">
      <w:pPr>
        <w:rPr>
          <w:rFonts w:ascii="Arial" w:hAnsi="Arial" w:cs="Arial"/>
          <w:i/>
          <w:iCs/>
        </w:rPr>
      </w:pPr>
      <w:r>
        <w:rPr>
          <w:rFonts w:ascii="Arial" w:hAnsi="Arial" w:cs="Arial"/>
          <w:i/>
          <w:iCs/>
        </w:rPr>
        <w:t>Begrundelse for valg af model:</w:t>
      </w:r>
    </w:p>
    <w:tbl>
      <w:tblPr>
        <w:tblW w:w="9705" w:type="dxa"/>
        <w:tblInd w:w="70" w:type="dxa"/>
        <w:tblCellMar>
          <w:left w:w="0" w:type="dxa"/>
          <w:right w:w="0" w:type="dxa"/>
        </w:tblCellMar>
        <w:tblLook w:val="04A0" w:firstRow="1" w:lastRow="0" w:firstColumn="1" w:lastColumn="0" w:noHBand="0" w:noVBand="1"/>
      </w:tblPr>
      <w:tblGrid>
        <w:gridCol w:w="4745"/>
        <w:gridCol w:w="4960"/>
      </w:tblGrid>
      <w:tr w:rsidR="00BD6A5F" w14:paraId="0B2AC8D3" w14:textId="77777777" w:rsidTr="00915BDE">
        <w:trPr>
          <w:cantSplit/>
        </w:trPr>
        <w:tc>
          <w:tcPr>
            <w:tcW w:w="4745" w:type="dxa"/>
            <w:tcBorders>
              <w:top w:val="single" w:sz="8" w:space="0" w:color="auto"/>
              <w:left w:val="single" w:sz="8" w:space="0" w:color="auto"/>
              <w:bottom w:val="single" w:sz="8" w:space="0" w:color="auto"/>
              <w:right w:val="single" w:sz="8" w:space="0" w:color="auto"/>
            </w:tcBorders>
            <w:shd w:val="clear" w:color="auto" w:fill="DBE5F1"/>
            <w:tcMar>
              <w:top w:w="0" w:type="dxa"/>
              <w:left w:w="70" w:type="dxa"/>
              <w:bottom w:w="0" w:type="dxa"/>
              <w:right w:w="70" w:type="dxa"/>
            </w:tcMar>
            <w:hideMark/>
          </w:tcPr>
          <w:p w14:paraId="397CBD41" w14:textId="77777777" w:rsidR="00BD6A5F" w:rsidRDefault="00BD6A5F">
            <w:pPr>
              <w:rPr>
                <w:rFonts w:ascii="Arial" w:hAnsi="Arial" w:cs="Arial"/>
              </w:rPr>
            </w:pPr>
            <w:bookmarkStart w:id="101" w:name="_Hlk499632683"/>
            <w:r>
              <w:rPr>
                <w:rFonts w:ascii="Arial" w:hAnsi="Arial" w:cs="Arial"/>
              </w:rPr>
              <w:t>Engangsvederlag for infrast</w:t>
            </w:r>
            <w:r>
              <w:rPr>
                <w:rFonts w:ascii="Arial" w:hAnsi="Arial" w:cs="Arial"/>
                <w:color w:val="000000"/>
              </w:rPr>
              <w:t>rukturdrift</w:t>
            </w:r>
          </w:p>
        </w:tc>
        <w:tc>
          <w:tcPr>
            <w:tcW w:w="4960"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017546D3" w14:textId="763D6578" w:rsidR="00BD6A5F" w:rsidRDefault="00562BB9">
            <w:pPr>
              <w:rPr>
                <w:rFonts w:ascii="Arial" w:hAnsi="Arial" w:cs="Arial"/>
                <w:color w:val="000000"/>
              </w:rPr>
            </w:pPr>
            <w:r>
              <w:rPr>
                <w:rFonts w:ascii="Arial" w:hAnsi="Arial" w:cs="Arial"/>
                <w:color w:val="000000"/>
              </w:rPr>
              <w:t>N/A</w:t>
            </w:r>
          </w:p>
        </w:tc>
      </w:tr>
      <w:tr w:rsidR="00BD6A5F" w14:paraId="5B9D57EA" w14:textId="77777777" w:rsidTr="00915BDE">
        <w:trPr>
          <w:cantSplit/>
        </w:trPr>
        <w:tc>
          <w:tcPr>
            <w:tcW w:w="4745" w:type="dxa"/>
            <w:tcBorders>
              <w:top w:val="nil"/>
              <w:left w:val="single" w:sz="8" w:space="0" w:color="auto"/>
              <w:bottom w:val="single" w:sz="8" w:space="0" w:color="auto"/>
              <w:right w:val="single" w:sz="8" w:space="0" w:color="auto"/>
            </w:tcBorders>
            <w:shd w:val="clear" w:color="auto" w:fill="DBE5F1"/>
            <w:tcMar>
              <w:top w:w="0" w:type="dxa"/>
              <w:left w:w="70" w:type="dxa"/>
              <w:bottom w:w="0" w:type="dxa"/>
              <w:right w:w="70" w:type="dxa"/>
            </w:tcMar>
            <w:hideMark/>
          </w:tcPr>
          <w:p w14:paraId="0366F4AA" w14:textId="77777777" w:rsidR="00BD6A5F" w:rsidRDefault="00BD6A5F">
            <w:pPr>
              <w:rPr>
                <w:rFonts w:ascii="Arial" w:hAnsi="Arial" w:cs="Arial"/>
              </w:rPr>
            </w:pPr>
            <w:r>
              <w:rPr>
                <w:rFonts w:ascii="Arial" w:hAnsi="Arial" w:cs="Arial"/>
                <w:color w:val="000000"/>
              </w:rPr>
              <w:t>Månedligt vederlag for infrastrukturdrift</w:t>
            </w:r>
          </w:p>
        </w:tc>
        <w:tc>
          <w:tcPr>
            <w:tcW w:w="4960" w:type="dxa"/>
            <w:tcBorders>
              <w:top w:val="nil"/>
              <w:left w:val="nil"/>
              <w:bottom w:val="single" w:sz="8" w:space="0" w:color="auto"/>
              <w:right w:val="single" w:sz="8" w:space="0" w:color="auto"/>
            </w:tcBorders>
            <w:tcMar>
              <w:top w:w="0" w:type="dxa"/>
              <w:left w:w="70" w:type="dxa"/>
              <w:bottom w:w="0" w:type="dxa"/>
              <w:right w:w="70" w:type="dxa"/>
            </w:tcMar>
          </w:tcPr>
          <w:p w14:paraId="1FC4CA9B" w14:textId="6CFFC005" w:rsidR="00BD6A5F" w:rsidRDefault="00357307">
            <w:pPr>
              <w:rPr>
                <w:rFonts w:ascii="Arial" w:hAnsi="Arial" w:cs="Arial"/>
                <w:color w:val="000000"/>
              </w:rPr>
            </w:pPr>
            <w:r>
              <w:rPr>
                <w:rFonts w:ascii="Arial" w:hAnsi="Arial" w:cs="Arial"/>
                <w:color w:val="000000"/>
              </w:rPr>
              <w:t xml:space="preserve">kr. </w:t>
            </w:r>
            <w:ins w:id="102" w:author="Dennis Bræstrup (DEB)" w:date="2023-11-23T10:20:00Z">
              <w:r w:rsidR="00C71534">
                <w:rPr>
                  <w:rFonts w:ascii="Arial" w:hAnsi="Arial" w:cs="Arial"/>
                  <w:color w:val="000000"/>
                </w:rPr>
                <w:t>1.692,84</w:t>
              </w:r>
            </w:ins>
            <w:del w:id="103" w:author="Dennis Bræstrup (DEB)" w:date="2023-11-23T10:20:00Z">
              <w:r w:rsidR="00EB7BC2" w:rsidDel="00C71534">
                <w:rPr>
                  <w:rFonts w:ascii="Arial" w:hAnsi="Arial" w:cs="Arial"/>
                  <w:color w:val="000000"/>
                </w:rPr>
                <w:delText>1.593,26</w:delText>
              </w:r>
            </w:del>
          </w:p>
        </w:tc>
      </w:tr>
      <w:tr w:rsidR="00BD6A5F" w14:paraId="5B194076" w14:textId="77777777" w:rsidTr="00915BDE">
        <w:trPr>
          <w:cantSplit/>
        </w:trPr>
        <w:tc>
          <w:tcPr>
            <w:tcW w:w="4745" w:type="dxa"/>
            <w:tcBorders>
              <w:top w:val="nil"/>
              <w:left w:val="single" w:sz="8" w:space="0" w:color="auto"/>
              <w:bottom w:val="single" w:sz="8" w:space="0" w:color="auto"/>
              <w:right w:val="single" w:sz="8" w:space="0" w:color="auto"/>
            </w:tcBorders>
            <w:shd w:val="clear" w:color="auto" w:fill="DBE5F1"/>
            <w:tcMar>
              <w:top w:w="0" w:type="dxa"/>
              <w:left w:w="70" w:type="dxa"/>
              <w:bottom w:w="0" w:type="dxa"/>
              <w:right w:w="70" w:type="dxa"/>
            </w:tcMar>
            <w:hideMark/>
          </w:tcPr>
          <w:p w14:paraId="3E4285A9" w14:textId="77777777" w:rsidR="00BD6A5F" w:rsidRDefault="00BD6A5F">
            <w:pPr>
              <w:rPr>
                <w:rFonts w:ascii="Arial" w:hAnsi="Arial" w:cs="Arial"/>
              </w:rPr>
            </w:pPr>
            <w:r>
              <w:rPr>
                <w:rFonts w:ascii="Arial" w:hAnsi="Arial" w:cs="Arial"/>
                <w:color w:val="000000"/>
              </w:rPr>
              <w:t>Engangsvederlag for applikationsdrift</w:t>
            </w:r>
          </w:p>
        </w:tc>
        <w:tc>
          <w:tcPr>
            <w:tcW w:w="4960" w:type="dxa"/>
            <w:tcBorders>
              <w:top w:val="nil"/>
              <w:left w:val="nil"/>
              <w:bottom w:val="single" w:sz="8" w:space="0" w:color="auto"/>
              <w:right w:val="single" w:sz="8" w:space="0" w:color="auto"/>
            </w:tcBorders>
            <w:tcMar>
              <w:top w:w="0" w:type="dxa"/>
              <w:left w:w="70" w:type="dxa"/>
              <w:bottom w:w="0" w:type="dxa"/>
              <w:right w:w="70" w:type="dxa"/>
            </w:tcMar>
          </w:tcPr>
          <w:p w14:paraId="190E77DE" w14:textId="0ED4EB2F" w:rsidR="00BD6A5F" w:rsidRDefault="00562BB9">
            <w:pPr>
              <w:rPr>
                <w:rFonts w:ascii="Arial" w:hAnsi="Arial" w:cs="Arial"/>
                <w:color w:val="000000"/>
              </w:rPr>
            </w:pPr>
            <w:r>
              <w:rPr>
                <w:rFonts w:ascii="Arial" w:hAnsi="Arial" w:cs="Arial"/>
                <w:color w:val="000000"/>
              </w:rPr>
              <w:t>N/A</w:t>
            </w:r>
          </w:p>
        </w:tc>
      </w:tr>
      <w:tr w:rsidR="00BD6A5F" w14:paraId="3C0BFF65" w14:textId="77777777" w:rsidTr="00915BDE">
        <w:trPr>
          <w:cantSplit/>
        </w:trPr>
        <w:tc>
          <w:tcPr>
            <w:tcW w:w="4745" w:type="dxa"/>
            <w:tcBorders>
              <w:top w:val="nil"/>
              <w:left w:val="single" w:sz="8" w:space="0" w:color="auto"/>
              <w:bottom w:val="single" w:sz="8" w:space="0" w:color="auto"/>
              <w:right w:val="single" w:sz="8" w:space="0" w:color="auto"/>
            </w:tcBorders>
            <w:shd w:val="clear" w:color="auto" w:fill="DBE5F1"/>
            <w:tcMar>
              <w:top w:w="0" w:type="dxa"/>
              <w:left w:w="70" w:type="dxa"/>
              <w:bottom w:w="0" w:type="dxa"/>
              <w:right w:w="70" w:type="dxa"/>
            </w:tcMar>
            <w:hideMark/>
          </w:tcPr>
          <w:p w14:paraId="72CACD46" w14:textId="77777777" w:rsidR="00BD6A5F" w:rsidRDefault="00BD6A5F">
            <w:pPr>
              <w:rPr>
                <w:rFonts w:ascii="Arial" w:hAnsi="Arial" w:cs="Arial"/>
              </w:rPr>
            </w:pPr>
            <w:r>
              <w:rPr>
                <w:rFonts w:ascii="Arial" w:hAnsi="Arial" w:cs="Arial"/>
                <w:color w:val="000000"/>
              </w:rPr>
              <w:t>Månedligt vederlag for applikationsdrift</w:t>
            </w:r>
          </w:p>
        </w:tc>
        <w:tc>
          <w:tcPr>
            <w:tcW w:w="4960" w:type="dxa"/>
            <w:tcBorders>
              <w:top w:val="nil"/>
              <w:left w:val="nil"/>
              <w:bottom w:val="single" w:sz="8" w:space="0" w:color="auto"/>
              <w:right w:val="single" w:sz="8" w:space="0" w:color="auto"/>
            </w:tcBorders>
            <w:tcMar>
              <w:top w:w="0" w:type="dxa"/>
              <w:left w:w="70" w:type="dxa"/>
              <w:bottom w:w="0" w:type="dxa"/>
              <w:right w:w="70" w:type="dxa"/>
            </w:tcMar>
          </w:tcPr>
          <w:p w14:paraId="6931F189" w14:textId="37760FAB" w:rsidR="00BD6A5F" w:rsidRDefault="00357307">
            <w:pPr>
              <w:rPr>
                <w:rFonts w:ascii="Arial" w:hAnsi="Arial" w:cs="Arial"/>
                <w:color w:val="000000"/>
              </w:rPr>
            </w:pPr>
            <w:r>
              <w:rPr>
                <w:rFonts w:ascii="Arial" w:hAnsi="Arial" w:cs="Arial"/>
                <w:color w:val="000000"/>
              </w:rPr>
              <w:t xml:space="preserve">kr. </w:t>
            </w:r>
            <w:ins w:id="104" w:author="Dennis Bræstrup (DEB)" w:date="2023-11-23T10:20:00Z">
              <w:r w:rsidR="00C71534">
                <w:rPr>
                  <w:rFonts w:ascii="Arial" w:hAnsi="Arial" w:cs="Arial"/>
                  <w:color w:val="000000"/>
                </w:rPr>
                <w:t>1.692,84</w:t>
              </w:r>
            </w:ins>
            <w:del w:id="105" w:author="Dennis Bræstrup (DEB)" w:date="2023-11-23T10:20:00Z">
              <w:r w:rsidR="00EB7BC2" w:rsidDel="00C71534">
                <w:rPr>
                  <w:rFonts w:ascii="Arial" w:hAnsi="Arial" w:cs="Arial"/>
                  <w:color w:val="000000"/>
                </w:rPr>
                <w:delText>1.593,26</w:delText>
              </w:r>
            </w:del>
          </w:p>
        </w:tc>
      </w:tr>
      <w:tr w:rsidR="00BD6A5F" w14:paraId="322CF211" w14:textId="77777777" w:rsidTr="00915BDE">
        <w:trPr>
          <w:cantSplit/>
        </w:trPr>
        <w:tc>
          <w:tcPr>
            <w:tcW w:w="4745" w:type="dxa"/>
            <w:tcBorders>
              <w:top w:val="nil"/>
              <w:left w:val="single" w:sz="8" w:space="0" w:color="auto"/>
              <w:bottom w:val="single" w:sz="8" w:space="0" w:color="auto"/>
              <w:right w:val="single" w:sz="8" w:space="0" w:color="auto"/>
            </w:tcBorders>
            <w:shd w:val="clear" w:color="auto" w:fill="DBE5F1"/>
            <w:tcMar>
              <w:top w:w="0" w:type="dxa"/>
              <w:left w:w="70" w:type="dxa"/>
              <w:bottom w:w="0" w:type="dxa"/>
              <w:right w:w="70" w:type="dxa"/>
            </w:tcMar>
            <w:hideMark/>
          </w:tcPr>
          <w:p w14:paraId="33518B60" w14:textId="77777777" w:rsidR="00BD6A5F" w:rsidRDefault="00BD6A5F">
            <w:pPr>
              <w:rPr>
                <w:rFonts w:ascii="Arial" w:hAnsi="Arial" w:cs="Arial"/>
              </w:rPr>
            </w:pPr>
            <w:r>
              <w:rPr>
                <w:rFonts w:ascii="Arial" w:hAnsi="Arial" w:cs="Arial"/>
                <w:color w:val="000000"/>
              </w:rPr>
              <w:t>Engangsvederlag for applikationsvedligehold</w:t>
            </w:r>
          </w:p>
        </w:tc>
        <w:tc>
          <w:tcPr>
            <w:tcW w:w="4960" w:type="dxa"/>
            <w:tcBorders>
              <w:top w:val="nil"/>
              <w:left w:val="nil"/>
              <w:bottom w:val="single" w:sz="8" w:space="0" w:color="auto"/>
              <w:right w:val="single" w:sz="8" w:space="0" w:color="auto"/>
            </w:tcBorders>
            <w:tcMar>
              <w:top w:w="0" w:type="dxa"/>
              <w:left w:w="70" w:type="dxa"/>
              <w:bottom w:w="0" w:type="dxa"/>
              <w:right w:w="70" w:type="dxa"/>
            </w:tcMar>
          </w:tcPr>
          <w:p w14:paraId="5A5CB8DE" w14:textId="2D54BB40" w:rsidR="00BD6A5F" w:rsidRDefault="00562BB9">
            <w:pPr>
              <w:rPr>
                <w:rFonts w:ascii="Arial" w:hAnsi="Arial" w:cs="Arial"/>
                <w:color w:val="000000"/>
              </w:rPr>
            </w:pPr>
            <w:r>
              <w:rPr>
                <w:rFonts w:ascii="Arial" w:hAnsi="Arial" w:cs="Arial"/>
                <w:color w:val="000000"/>
              </w:rPr>
              <w:t>N/A</w:t>
            </w:r>
          </w:p>
        </w:tc>
      </w:tr>
      <w:tr w:rsidR="00BD6A5F" w14:paraId="34103815" w14:textId="77777777" w:rsidTr="00915BDE">
        <w:trPr>
          <w:cantSplit/>
        </w:trPr>
        <w:tc>
          <w:tcPr>
            <w:tcW w:w="4745" w:type="dxa"/>
            <w:tcBorders>
              <w:top w:val="nil"/>
              <w:left w:val="single" w:sz="8" w:space="0" w:color="auto"/>
              <w:bottom w:val="single" w:sz="8" w:space="0" w:color="auto"/>
              <w:right w:val="single" w:sz="8" w:space="0" w:color="auto"/>
            </w:tcBorders>
            <w:shd w:val="clear" w:color="auto" w:fill="DBE5F1"/>
            <w:tcMar>
              <w:top w:w="0" w:type="dxa"/>
              <w:left w:w="70" w:type="dxa"/>
              <w:bottom w:w="0" w:type="dxa"/>
              <w:right w:w="70" w:type="dxa"/>
            </w:tcMar>
            <w:hideMark/>
          </w:tcPr>
          <w:p w14:paraId="014F52B7" w14:textId="77777777" w:rsidR="00BD6A5F" w:rsidRDefault="00BD6A5F">
            <w:pPr>
              <w:rPr>
                <w:rFonts w:ascii="Arial" w:hAnsi="Arial" w:cs="Arial"/>
              </w:rPr>
            </w:pPr>
            <w:r>
              <w:rPr>
                <w:rFonts w:ascii="Arial" w:hAnsi="Arial" w:cs="Arial"/>
                <w:color w:val="000000"/>
              </w:rPr>
              <w:t>Månedligt vederlag for applikationsvedligehold</w:t>
            </w:r>
          </w:p>
        </w:tc>
        <w:tc>
          <w:tcPr>
            <w:tcW w:w="4960" w:type="dxa"/>
            <w:tcBorders>
              <w:top w:val="nil"/>
              <w:left w:val="nil"/>
              <w:bottom w:val="single" w:sz="8" w:space="0" w:color="auto"/>
              <w:right w:val="single" w:sz="8" w:space="0" w:color="auto"/>
            </w:tcBorders>
            <w:tcMar>
              <w:top w:w="0" w:type="dxa"/>
              <w:left w:w="70" w:type="dxa"/>
              <w:bottom w:w="0" w:type="dxa"/>
              <w:right w:w="70" w:type="dxa"/>
            </w:tcMar>
          </w:tcPr>
          <w:p w14:paraId="5B24F678" w14:textId="219EA040" w:rsidR="00BD6A5F" w:rsidRDefault="00357307">
            <w:pPr>
              <w:rPr>
                <w:rFonts w:ascii="Arial" w:hAnsi="Arial" w:cs="Arial"/>
                <w:color w:val="000000"/>
              </w:rPr>
            </w:pPr>
            <w:r>
              <w:rPr>
                <w:rFonts w:ascii="Arial" w:hAnsi="Arial" w:cs="Arial"/>
                <w:color w:val="000000"/>
              </w:rPr>
              <w:t xml:space="preserve">kr. </w:t>
            </w:r>
            <w:ins w:id="106" w:author="Dennis Bræstrup (DEB)" w:date="2023-11-23T10:20:00Z">
              <w:r w:rsidR="00C71534">
                <w:rPr>
                  <w:rFonts w:ascii="Arial" w:hAnsi="Arial" w:cs="Arial"/>
                  <w:color w:val="000000"/>
                </w:rPr>
                <w:t>1.692,84</w:t>
              </w:r>
            </w:ins>
            <w:del w:id="107" w:author="Dennis Bræstrup (DEB)" w:date="2023-11-23T10:20:00Z">
              <w:r w:rsidR="00EB7BC2" w:rsidDel="00C71534">
                <w:rPr>
                  <w:rFonts w:ascii="Arial" w:hAnsi="Arial" w:cs="Arial"/>
                  <w:color w:val="000000"/>
                </w:rPr>
                <w:delText>1.593,26</w:delText>
              </w:r>
            </w:del>
          </w:p>
        </w:tc>
        <w:bookmarkEnd w:id="101"/>
      </w:tr>
    </w:tbl>
    <w:p w14:paraId="2C6AFD97" w14:textId="01777497" w:rsidR="00A748B8" w:rsidRDefault="001631EC" w:rsidP="00A748B8">
      <w:pPr>
        <w:rPr>
          <w:rFonts w:ascii="Arial" w:hAnsi="Arial" w:cs="Arial"/>
        </w:rPr>
      </w:pPr>
      <w:r>
        <w:br/>
      </w:r>
      <w:r w:rsidR="00915BDE">
        <w:t xml:space="preserve">Det bemærkes, at der i ovenstående merudgift ikke er medregnet betydning for betaling/omkostninger vedr. </w:t>
      </w:r>
      <w:proofErr w:type="spellStart"/>
      <w:r w:rsidR="00915BDE">
        <w:rPr>
          <w:i/>
          <w:iCs/>
        </w:rPr>
        <w:t>deployerbare</w:t>
      </w:r>
      <w:proofErr w:type="spellEnd"/>
      <w:r w:rsidR="00915BDE">
        <w:rPr>
          <w:i/>
          <w:iCs/>
        </w:rPr>
        <w:t xml:space="preserve"> pakker </w:t>
      </w:r>
      <w:r w:rsidR="00915BDE">
        <w:t xml:space="preserve">– som følge af implementering/idriftsættelse af løsning i nærværende VA. Drøftelse og håndtering i relation til </w:t>
      </w:r>
      <w:proofErr w:type="spellStart"/>
      <w:r w:rsidR="00915BDE">
        <w:rPr>
          <w:i/>
          <w:iCs/>
        </w:rPr>
        <w:t>deployerbare</w:t>
      </w:r>
      <w:proofErr w:type="spellEnd"/>
      <w:r w:rsidR="00915BDE">
        <w:rPr>
          <w:i/>
          <w:iCs/>
        </w:rPr>
        <w:t xml:space="preserve"> pakker </w:t>
      </w:r>
      <w:r w:rsidR="00915BDE">
        <w:t xml:space="preserve">(bilag 5 betingelser m.v.) sker i </w:t>
      </w:r>
      <w:r w:rsidR="00915BDE">
        <w:rPr>
          <w:i/>
          <w:iCs/>
        </w:rPr>
        <w:t xml:space="preserve">driftsregi </w:t>
      </w:r>
      <w:r w:rsidR="00915BDE">
        <w:t>og er dermed ikke inkluderet i nærværende VA.</w:t>
      </w:r>
    </w:p>
    <w:p w14:paraId="2C6AFDB3" w14:textId="64A366FA" w:rsidR="00A748B8" w:rsidRPr="007F37B7" w:rsidRDefault="0073098F" w:rsidP="00CC798D">
      <w:pPr>
        <w:pStyle w:val="Heading1"/>
        <w:tabs>
          <w:tab w:val="clear" w:pos="1134"/>
          <w:tab w:val="num" w:pos="426"/>
        </w:tabs>
        <w:ind w:left="426" w:hanging="426"/>
      </w:pPr>
      <w:bookmarkStart w:id="108" w:name="_Toc261273261"/>
      <w:bookmarkEnd w:id="99"/>
      <w:r w:rsidRPr="00D67540">
        <w:t>A</w:t>
      </w:r>
      <w:r w:rsidR="00A748B8" w:rsidRPr="00D67540">
        <w:t xml:space="preserve">fledte juridiske ændringer i </w:t>
      </w:r>
      <w:r w:rsidR="009604C8" w:rsidRPr="00D67540">
        <w:t>Driftsk</w:t>
      </w:r>
      <w:r w:rsidR="00A748B8" w:rsidRPr="00D67540">
        <w:t>ontrakten</w:t>
      </w:r>
      <w:bookmarkEnd w:id="108"/>
      <w:r w:rsidR="00651484" w:rsidRPr="00D67540">
        <w:t xml:space="preserve"> </w:t>
      </w:r>
      <w:r w:rsidR="00DE1F22" w:rsidRPr="00D67540">
        <w:t>eller Vedligeholdelsesafta</w:t>
      </w:r>
      <w:r w:rsidR="00DE1F22" w:rsidRPr="007F37B7">
        <w:t xml:space="preserve">len </w:t>
      </w:r>
      <w:r w:rsidR="00651484" w:rsidRPr="007F37B7">
        <w:t>angives</w:t>
      </w:r>
      <w:r w:rsidR="000E5B5D">
        <w:t xml:space="preserve"> (</w:t>
      </w:r>
      <w:r w:rsidR="00B55AA0">
        <w:t xml:space="preserve">udfyldes af </w:t>
      </w:r>
      <w:r w:rsidR="000E5B5D">
        <w:t>KMD)</w:t>
      </w:r>
    </w:p>
    <w:tbl>
      <w:tblPr>
        <w:tblStyle w:val="TableGrid"/>
        <w:tblW w:w="9668" w:type="dxa"/>
        <w:tblInd w:w="108" w:type="dxa"/>
        <w:tblLook w:val="04A0" w:firstRow="1" w:lastRow="0" w:firstColumn="1" w:lastColumn="0" w:noHBand="0" w:noVBand="1"/>
      </w:tblPr>
      <w:tblGrid>
        <w:gridCol w:w="2722"/>
        <w:gridCol w:w="6946"/>
      </w:tblGrid>
      <w:tr w:rsidR="007175E3" w:rsidRPr="007F37B7" w14:paraId="2C6AFDB6" w14:textId="49FA1D27" w:rsidTr="00F5708F">
        <w:trPr>
          <w:trHeight w:val="971"/>
        </w:trPr>
        <w:tc>
          <w:tcPr>
            <w:tcW w:w="2722" w:type="dxa"/>
            <w:tcBorders>
              <w:top w:val="single" w:sz="4" w:space="0" w:color="auto"/>
              <w:left w:val="single" w:sz="4" w:space="0" w:color="auto"/>
              <w:bottom w:val="single" w:sz="4" w:space="0" w:color="auto"/>
              <w:right w:val="single" w:sz="4" w:space="0" w:color="auto"/>
            </w:tcBorders>
            <w:shd w:val="clear" w:color="auto" w:fill="DBE5F1"/>
          </w:tcPr>
          <w:p w14:paraId="2C6AFDB4" w14:textId="77777777" w:rsidR="007175E3" w:rsidRPr="007F37B7" w:rsidRDefault="007175E3" w:rsidP="002D230E">
            <w:pPr>
              <w:spacing w:line="240" w:lineRule="auto"/>
              <w:rPr>
                <w:rFonts w:ascii="Arial" w:hAnsi="Arial" w:cs="Arial"/>
              </w:rPr>
            </w:pPr>
            <w:r w:rsidRPr="007F37B7">
              <w:rPr>
                <w:rFonts w:ascii="Arial" w:hAnsi="Arial" w:cs="Arial"/>
              </w:rPr>
              <w:t>Henvisning til Driftskontrakt/Vedligeholdelsesaftalen og/eller bilag</w:t>
            </w:r>
          </w:p>
        </w:tc>
        <w:tc>
          <w:tcPr>
            <w:tcW w:w="694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C6AFDB5" w14:textId="5F047FBB" w:rsidR="007175E3" w:rsidRPr="007F37B7" w:rsidRDefault="007175E3" w:rsidP="00AF51F4">
            <w:pPr>
              <w:spacing w:line="240" w:lineRule="auto"/>
              <w:rPr>
                <w:rFonts w:ascii="Arial" w:hAnsi="Arial" w:cs="Arial"/>
              </w:rPr>
            </w:pPr>
            <w:r>
              <w:rPr>
                <w:rFonts w:ascii="Arial" w:hAnsi="Arial" w:cs="Arial"/>
              </w:rPr>
              <w:t>Forslag til formulering af ændring</w:t>
            </w:r>
          </w:p>
        </w:tc>
      </w:tr>
      <w:tr w:rsidR="007175E3" w:rsidRPr="007F37B7" w14:paraId="2C6AFDB9" w14:textId="156140AC" w:rsidTr="00F5708F">
        <w:trPr>
          <w:trHeight w:val="788"/>
        </w:trPr>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tcPr>
          <w:p w14:paraId="104FFFC5" w14:textId="77777777" w:rsidR="007175E3" w:rsidRDefault="007175E3" w:rsidP="00A748B8">
            <w:pPr>
              <w:rPr>
                <w:rFonts w:ascii="Arial" w:hAnsi="Arial" w:cs="Arial"/>
              </w:rPr>
            </w:pPr>
          </w:p>
          <w:p w14:paraId="2C6AFDB7" w14:textId="01987A8E" w:rsidR="007175E3" w:rsidRPr="007F37B7" w:rsidRDefault="007175E3" w:rsidP="00A748B8">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2C6AFDB8" w14:textId="093CB2FD" w:rsidR="007175E3" w:rsidRPr="007F37B7" w:rsidRDefault="007175E3" w:rsidP="00A748B8">
            <w:pPr>
              <w:rPr>
                <w:rFonts w:ascii="Arial" w:hAnsi="Arial" w:cs="Arial"/>
              </w:rPr>
            </w:pPr>
          </w:p>
        </w:tc>
      </w:tr>
    </w:tbl>
    <w:p w14:paraId="7EF93783" w14:textId="3C514781" w:rsidR="000807CA" w:rsidRDefault="000807CA" w:rsidP="00420092">
      <w:pPr>
        <w:rPr>
          <w:rFonts w:ascii="Arial" w:hAnsi="Arial" w:cs="Arial"/>
          <w:b/>
          <w:i/>
        </w:rPr>
      </w:pPr>
    </w:p>
    <w:p w14:paraId="2C6AFDBC" w14:textId="6BB27523" w:rsidR="006B0F5A" w:rsidRPr="007F37B7" w:rsidRDefault="00420092" w:rsidP="00D67540">
      <w:pPr>
        <w:pStyle w:val="Heading1"/>
        <w:tabs>
          <w:tab w:val="clear" w:pos="1134"/>
          <w:tab w:val="num" w:pos="426"/>
        </w:tabs>
      </w:pPr>
      <w:r w:rsidRPr="007F37B7">
        <w:t>Revider</w:t>
      </w:r>
      <w:r w:rsidR="00B55AA0">
        <w:t>ing af øvrige kontrakts</w:t>
      </w:r>
      <w:r w:rsidR="00B55AA0" w:rsidRPr="007F37B7">
        <w:t xml:space="preserve"> bilag</w:t>
      </w:r>
      <w:r w:rsidR="0073098F">
        <w:t xml:space="preserve"> (udfyldes af KMD)</w:t>
      </w:r>
    </w:p>
    <w:tbl>
      <w:tblPr>
        <w:tblStyle w:val="TableGrid"/>
        <w:tblW w:w="9668" w:type="dxa"/>
        <w:tblInd w:w="108" w:type="dxa"/>
        <w:tblLook w:val="04A0" w:firstRow="1" w:lastRow="0" w:firstColumn="1" w:lastColumn="0" w:noHBand="0" w:noVBand="1"/>
      </w:tblPr>
      <w:tblGrid>
        <w:gridCol w:w="9668"/>
      </w:tblGrid>
      <w:tr w:rsidR="007175E3" w:rsidRPr="007F37B7" w14:paraId="2C6AFDBE" w14:textId="733CAEAC" w:rsidTr="00F5708F">
        <w:tc>
          <w:tcPr>
            <w:tcW w:w="9668" w:type="dxa"/>
            <w:shd w:val="clear" w:color="auto" w:fill="DBE5F1"/>
          </w:tcPr>
          <w:p w14:paraId="2C6AFDBD" w14:textId="451DCF21" w:rsidR="007175E3" w:rsidRPr="007F37B7" w:rsidRDefault="007175E3" w:rsidP="001413EC">
            <w:pPr>
              <w:rPr>
                <w:rFonts w:ascii="Arial" w:hAnsi="Arial" w:cs="Arial"/>
              </w:rPr>
            </w:pPr>
            <w:r w:rsidRPr="007F37B7">
              <w:rPr>
                <w:rFonts w:ascii="Arial" w:hAnsi="Arial" w:cs="Arial"/>
              </w:rPr>
              <w:t>Følgende bi</w:t>
            </w:r>
            <w:r>
              <w:rPr>
                <w:rFonts w:ascii="Arial" w:hAnsi="Arial" w:cs="Arial"/>
              </w:rPr>
              <w:t>lag/underbilag til Kontrakten skal revideres</w:t>
            </w:r>
            <w:r w:rsidRPr="007F37B7">
              <w:rPr>
                <w:rFonts w:ascii="Arial" w:hAnsi="Arial" w:cs="Arial"/>
              </w:rPr>
              <w:t xml:space="preserve"> og </w:t>
            </w:r>
            <w:r>
              <w:rPr>
                <w:rFonts w:ascii="Arial" w:hAnsi="Arial" w:cs="Arial"/>
              </w:rPr>
              <w:t>er en del af leverancen</w:t>
            </w:r>
          </w:p>
        </w:tc>
      </w:tr>
      <w:tr w:rsidR="007175E3" w:rsidRPr="007F37B7" w14:paraId="2C6AFDC0" w14:textId="53F50F83" w:rsidTr="00F5708F">
        <w:tc>
          <w:tcPr>
            <w:tcW w:w="9668" w:type="dxa"/>
          </w:tcPr>
          <w:p w14:paraId="2C6AFDBF" w14:textId="77777777" w:rsidR="007175E3" w:rsidRPr="007F37B7" w:rsidRDefault="007175E3" w:rsidP="001413EC">
            <w:pPr>
              <w:rPr>
                <w:rFonts w:ascii="Arial" w:hAnsi="Arial" w:cs="Arial"/>
              </w:rPr>
            </w:pPr>
            <w:r w:rsidRPr="007F37B7">
              <w:rPr>
                <w:rFonts w:ascii="Arial" w:hAnsi="Arial" w:cs="Arial"/>
              </w:rPr>
              <w:t xml:space="preserve">Bilag </w:t>
            </w:r>
          </w:p>
        </w:tc>
      </w:tr>
      <w:tr w:rsidR="007175E3" w:rsidRPr="007F37B7" w14:paraId="2C6AFDC2" w14:textId="5245B102" w:rsidTr="00F5708F">
        <w:tc>
          <w:tcPr>
            <w:tcW w:w="9668" w:type="dxa"/>
          </w:tcPr>
          <w:p w14:paraId="2C6AFDC1" w14:textId="77777777" w:rsidR="007175E3" w:rsidRPr="007F37B7" w:rsidRDefault="007175E3" w:rsidP="001413EC">
            <w:pPr>
              <w:rPr>
                <w:rFonts w:ascii="Arial" w:hAnsi="Arial" w:cs="Arial"/>
              </w:rPr>
            </w:pPr>
            <w:r w:rsidRPr="007F37B7">
              <w:rPr>
                <w:rFonts w:ascii="Arial" w:hAnsi="Arial" w:cs="Arial"/>
              </w:rPr>
              <w:t>Underbilag</w:t>
            </w:r>
          </w:p>
        </w:tc>
      </w:tr>
    </w:tbl>
    <w:p w14:paraId="2C6AFDC3" w14:textId="77777777" w:rsidR="00A748B8" w:rsidRPr="007F37B7" w:rsidRDefault="00A748B8" w:rsidP="00A748B8">
      <w:pPr>
        <w:ind w:left="1134"/>
        <w:rPr>
          <w:rFonts w:ascii="Arial" w:hAnsi="Arial" w:cs="Arial"/>
          <w:b/>
          <w:i/>
        </w:rPr>
      </w:pPr>
      <w:bookmarkStart w:id="109" w:name="_Toc261273260"/>
    </w:p>
    <w:bookmarkEnd w:id="109"/>
    <w:p w14:paraId="2C6AFDC8" w14:textId="77777777" w:rsidR="00A748B8" w:rsidRPr="007F37B7" w:rsidRDefault="00A748B8" w:rsidP="00A748B8">
      <w:pPr>
        <w:ind w:left="1304"/>
        <w:rPr>
          <w:rFonts w:ascii="Arial" w:hAnsi="Arial" w:cs="Arial"/>
        </w:rPr>
      </w:pPr>
    </w:p>
    <w:p w14:paraId="2C6AFDC9" w14:textId="3844A445" w:rsidR="00A748B8" w:rsidRPr="007F37B7" w:rsidRDefault="00A748B8" w:rsidP="00D67540">
      <w:pPr>
        <w:pStyle w:val="Heading1"/>
        <w:tabs>
          <w:tab w:val="clear" w:pos="1134"/>
          <w:tab w:val="num" w:pos="426"/>
        </w:tabs>
      </w:pPr>
      <w:bookmarkStart w:id="110" w:name="_Toc261273262"/>
      <w:r w:rsidRPr="007F37B7">
        <w:t>Andet</w:t>
      </w:r>
      <w:bookmarkEnd w:id="100"/>
      <w:bookmarkEnd w:id="110"/>
    </w:p>
    <w:tbl>
      <w:tblPr>
        <w:tblW w:w="97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CellMar>
          <w:left w:w="70" w:type="dxa"/>
          <w:right w:w="70" w:type="dxa"/>
        </w:tblCellMar>
        <w:tblLook w:val="0000" w:firstRow="0" w:lastRow="0" w:firstColumn="0" w:lastColumn="0" w:noHBand="0" w:noVBand="0"/>
      </w:tblPr>
      <w:tblGrid>
        <w:gridCol w:w="9706"/>
      </w:tblGrid>
      <w:tr w:rsidR="00A748B8" w:rsidRPr="007F37B7" w14:paraId="2C6AFDCB" w14:textId="77777777" w:rsidTr="00F5708F">
        <w:trPr>
          <w:cantSplit/>
        </w:trPr>
        <w:tc>
          <w:tcPr>
            <w:tcW w:w="9706" w:type="dxa"/>
            <w:shd w:val="clear" w:color="auto" w:fill="auto"/>
          </w:tcPr>
          <w:p w14:paraId="2DF6DD08" w14:textId="77777777" w:rsidR="000A6536" w:rsidRDefault="000A6536" w:rsidP="000A6536">
            <w:pPr>
              <w:pStyle w:val="Default"/>
              <w:rPr>
                <w:sz w:val="22"/>
                <w:szCs w:val="22"/>
              </w:rPr>
            </w:pPr>
            <w:r>
              <w:rPr>
                <w:sz w:val="22"/>
                <w:szCs w:val="22"/>
              </w:rPr>
              <w:t xml:space="preserve">Ved godkendelse og bestilling fra KOMBIT allokerer KMD ressourcer til igangsættelse af det videre forløb. </w:t>
            </w:r>
          </w:p>
          <w:p w14:paraId="728A5A50" w14:textId="77777777" w:rsidR="000A6536" w:rsidRDefault="000A6536" w:rsidP="000A6536">
            <w:pPr>
              <w:pStyle w:val="Default"/>
              <w:rPr>
                <w:sz w:val="22"/>
                <w:szCs w:val="22"/>
              </w:rPr>
            </w:pPr>
          </w:p>
          <w:p w14:paraId="40B7AA2C" w14:textId="77777777" w:rsidR="000A6536" w:rsidRDefault="000A6536" w:rsidP="000A6536">
            <w:pPr>
              <w:pStyle w:val="Default"/>
              <w:rPr>
                <w:sz w:val="22"/>
                <w:szCs w:val="22"/>
              </w:rPr>
            </w:pPr>
            <w:r w:rsidRPr="00574F8F">
              <w:rPr>
                <w:sz w:val="22"/>
                <w:szCs w:val="22"/>
              </w:rPr>
              <w:t>Ændringerne i nærværende VA er planlagt til gennemførsel i umiddelbar forlængelse med fremsendelse af VA til KOMBIT – KMD er klar til igangsættelse med det samme</w:t>
            </w:r>
            <w:r>
              <w:rPr>
                <w:sz w:val="22"/>
                <w:szCs w:val="22"/>
              </w:rPr>
              <w:t>.</w:t>
            </w:r>
          </w:p>
          <w:p w14:paraId="6CB1090C" w14:textId="5D290D31" w:rsidR="009A2A14" w:rsidRPr="009A2A14" w:rsidRDefault="009A2A14" w:rsidP="009A2A14">
            <w:pPr>
              <w:pStyle w:val="Default"/>
              <w:rPr>
                <w:sz w:val="22"/>
                <w:szCs w:val="22"/>
              </w:rPr>
            </w:pPr>
            <w:r w:rsidRPr="009A2A14">
              <w:rPr>
                <w:sz w:val="22"/>
                <w:szCs w:val="22"/>
              </w:rPr>
              <w:br/>
              <w:t xml:space="preserve">Implementering af ny version af </w:t>
            </w:r>
            <w:r>
              <w:rPr>
                <w:sz w:val="22"/>
                <w:szCs w:val="22"/>
              </w:rPr>
              <w:t>’</w:t>
            </w:r>
            <w:proofErr w:type="spellStart"/>
            <w:r w:rsidRPr="009A2A14">
              <w:rPr>
                <w:sz w:val="22"/>
                <w:szCs w:val="22"/>
              </w:rPr>
              <w:t>YdelseListeHentUDKKommune</w:t>
            </w:r>
            <w:proofErr w:type="spellEnd"/>
            <w:r>
              <w:rPr>
                <w:sz w:val="22"/>
                <w:szCs w:val="22"/>
              </w:rPr>
              <w:t>’</w:t>
            </w:r>
            <w:r w:rsidRPr="009A2A14">
              <w:rPr>
                <w:sz w:val="22"/>
                <w:szCs w:val="22"/>
              </w:rPr>
              <w:t xml:space="preserve"> i ny Spring Boot Application ‘sts-udk-eydelse-3’</w:t>
            </w:r>
            <w:r>
              <w:rPr>
                <w:sz w:val="22"/>
                <w:szCs w:val="22"/>
              </w:rPr>
              <w:t xml:space="preserve"> er efter </w:t>
            </w:r>
            <w:proofErr w:type="spellStart"/>
            <w:r>
              <w:rPr>
                <w:sz w:val="22"/>
                <w:szCs w:val="22"/>
              </w:rPr>
              <w:t>review</w:t>
            </w:r>
            <w:proofErr w:type="spellEnd"/>
            <w:r>
              <w:rPr>
                <w:sz w:val="22"/>
                <w:szCs w:val="22"/>
              </w:rPr>
              <w:t xml:space="preserve"> med KOMBIT og ønske derfra – </w:t>
            </w:r>
            <w:r w:rsidRPr="009A2A14">
              <w:rPr>
                <w:i/>
                <w:iCs/>
                <w:sz w:val="22"/>
                <w:szCs w:val="22"/>
              </w:rPr>
              <w:t>flyttet</w:t>
            </w:r>
            <w:r>
              <w:rPr>
                <w:sz w:val="22"/>
                <w:szCs w:val="22"/>
              </w:rPr>
              <w:t xml:space="preserve"> til VA-285. </w:t>
            </w:r>
            <w:r w:rsidRPr="009A2A14">
              <w:rPr>
                <w:sz w:val="22"/>
                <w:szCs w:val="22"/>
              </w:rPr>
              <w:t xml:space="preserve"> </w:t>
            </w:r>
          </w:p>
          <w:p w14:paraId="53A3CE16" w14:textId="77777777" w:rsidR="0006619B" w:rsidRDefault="0006619B" w:rsidP="000A6536">
            <w:pPr>
              <w:pStyle w:val="Default"/>
              <w:rPr>
                <w:sz w:val="22"/>
                <w:szCs w:val="22"/>
              </w:rPr>
            </w:pPr>
          </w:p>
          <w:p w14:paraId="264B7D3D" w14:textId="4BB32044" w:rsidR="0006619B" w:rsidRDefault="0006619B" w:rsidP="000A6536">
            <w:pPr>
              <w:pStyle w:val="Default"/>
              <w:rPr>
                <w:sz w:val="22"/>
                <w:szCs w:val="22"/>
              </w:rPr>
            </w:pPr>
            <w:r>
              <w:rPr>
                <w:sz w:val="22"/>
                <w:szCs w:val="22"/>
              </w:rPr>
              <w:t xml:space="preserve">KMD opdaterer bilag til VA og fremsender det til KOMBIT snarest efter godkendelse. Indholdet i opdateringen drejer sig om at få </w:t>
            </w:r>
            <w:r w:rsidRPr="0006619B">
              <w:rPr>
                <w:i/>
                <w:iCs/>
                <w:sz w:val="22"/>
                <w:szCs w:val="22"/>
              </w:rPr>
              <w:t>flettet reglerne</w:t>
            </w:r>
            <w:r>
              <w:rPr>
                <w:sz w:val="22"/>
                <w:szCs w:val="22"/>
              </w:rPr>
              <w:t xml:space="preserve"> sammen med den nyeste version 2 af servicen, som er etableret efter oprindelig fremsendelse af denne VA. Der er ikke ændring til reglerne. </w:t>
            </w:r>
          </w:p>
          <w:p w14:paraId="2C6AFDCA" w14:textId="29A15998" w:rsidR="007100FB" w:rsidRPr="007F37B7" w:rsidRDefault="007100FB" w:rsidP="00F7489C">
            <w:pPr>
              <w:rPr>
                <w:rFonts w:ascii="Arial" w:hAnsi="Arial" w:cs="Arial"/>
                <w:color w:val="000000"/>
              </w:rPr>
            </w:pPr>
          </w:p>
        </w:tc>
      </w:tr>
    </w:tbl>
    <w:p w14:paraId="2C6AFDCC" w14:textId="77777777" w:rsidR="00A748B8" w:rsidRPr="007F37B7" w:rsidRDefault="00A748B8" w:rsidP="00A748B8">
      <w:pPr>
        <w:rPr>
          <w:rFonts w:ascii="Arial" w:hAnsi="Arial" w:cs="Arial"/>
          <w:b/>
          <w:i/>
        </w:rPr>
      </w:pPr>
      <w:bookmarkStart w:id="111" w:name="_Toc253583859"/>
      <w:bookmarkStart w:id="112" w:name="_Toc261273263"/>
    </w:p>
    <w:p w14:paraId="2C6AFDCD" w14:textId="77777777" w:rsidR="00C722D3" w:rsidRPr="007F37B7" w:rsidRDefault="00C722D3" w:rsidP="00D67540">
      <w:pPr>
        <w:pStyle w:val="Heading1"/>
        <w:tabs>
          <w:tab w:val="clear" w:pos="1134"/>
          <w:tab w:val="num" w:pos="426"/>
        </w:tabs>
      </w:pPr>
      <w:r w:rsidRPr="007F37B7">
        <w:t>Forhold til Kontrakten</w:t>
      </w:r>
    </w:p>
    <w:p w14:paraId="2C6AFDCF" w14:textId="46E01ECE" w:rsidR="00C722D3" w:rsidRDefault="00C722D3" w:rsidP="00A748B8">
      <w:pPr>
        <w:rPr>
          <w:rFonts w:ascii="Arial" w:hAnsi="Arial" w:cs="Arial"/>
        </w:rPr>
      </w:pPr>
      <w:r w:rsidRPr="00AF51F4">
        <w:rPr>
          <w:rFonts w:ascii="Arial" w:hAnsi="Arial" w:cs="Arial"/>
        </w:rPr>
        <w:t>Forhold, hvorom der i denne bestilling ikke er angivelser, reguleres i overensstemmelse med Kontraktens bestemmelser</w:t>
      </w:r>
      <w:r w:rsidR="00420092" w:rsidRPr="00AF51F4">
        <w:rPr>
          <w:rFonts w:ascii="Arial" w:hAnsi="Arial" w:cs="Arial"/>
        </w:rPr>
        <w:t>, jf. Kontraktens punkt 3</w:t>
      </w:r>
      <w:r w:rsidR="00A16FB2" w:rsidRPr="00AF51F4">
        <w:rPr>
          <w:rFonts w:ascii="Arial" w:hAnsi="Arial" w:cs="Arial"/>
        </w:rPr>
        <w:t>1</w:t>
      </w:r>
      <w:r w:rsidR="00420092" w:rsidRPr="00AF51F4">
        <w:rPr>
          <w:rFonts w:ascii="Arial" w:hAnsi="Arial" w:cs="Arial"/>
        </w:rPr>
        <w:t>.1</w:t>
      </w:r>
      <w:r w:rsidRPr="00AF51F4">
        <w:rPr>
          <w:rFonts w:ascii="Arial" w:hAnsi="Arial" w:cs="Arial"/>
        </w:rPr>
        <w:t>.</w:t>
      </w:r>
    </w:p>
    <w:p w14:paraId="2C6AFDD0" w14:textId="4691444A" w:rsidR="00A748B8" w:rsidRPr="007F37B7" w:rsidRDefault="00A748B8" w:rsidP="00CC798D">
      <w:pPr>
        <w:pStyle w:val="Heading1"/>
        <w:tabs>
          <w:tab w:val="clear" w:pos="1134"/>
          <w:tab w:val="num" w:pos="426"/>
        </w:tabs>
      </w:pPr>
      <w:r w:rsidRPr="007F37B7">
        <w:t>Bestilling</w:t>
      </w:r>
      <w:bookmarkEnd w:id="111"/>
      <w:bookmarkEnd w:id="112"/>
      <w:r w:rsidR="00BF3FEC">
        <w:t xml:space="preserve"> af videreudviklingsopgave</w:t>
      </w:r>
    </w:p>
    <w:p w14:paraId="2C6AFDD1" w14:textId="4652B638" w:rsidR="00A748B8" w:rsidRDefault="00A748B8" w:rsidP="00A748B8">
      <w:pPr>
        <w:keepNext/>
        <w:rPr>
          <w:rFonts w:ascii="Arial" w:hAnsi="Arial" w:cs="Arial"/>
        </w:rPr>
      </w:pPr>
      <w:r w:rsidRPr="00D2312E">
        <w:rPr>
          <w:rFonts w:ascii="Arial" w:hAnsi="Arial" w:cs="Arial"/>
        </w:rPr>
        <w:t>Bestillingen, som er oprettet i to enslydende eksemplarer, og som hver Part har modtaget ét eksemplar af, træder i kraft ved Parternes underskrift.</w:t>
      </w:r>
    </w:p>
    <w:p w14:paraId="2B457DA0" w14:textId="77777777" w:rsidR="004A771E" w:rsidRPr="00D2312E" w:rsidRDefault="004A771E" w:rsidP="004A771E">
      <w:pPr>
        <w:keepNext/>
        <w:rPr>
          <w:rFonts w:ascii="Arial" w:hAnsi="Arial" w:cs="Arial"/>
        </w:rPr>
      </w:pPr>
      <w:r w:rsidRPr="00815141">
        <w:rPr>
          <w:rFonts w:ascii="Arial" w:hAnsi="Arial" w:cs="Arial"/>
          <w:i/>
          <w:color w:val="1F497D" w:themeColor="text2"/>
        </w:rPr>
        <w:t>Bestillinger underskrives i udgangspunktet digitalt. Digital signatur påhæftes i slutningen af dette dokument</w:t>
      </w:r>
    </w:p>
    <w:p w14:paraId="6E2562A0" w14:textId="77777777" w:rsidR="004A771E" w:rsidRPr="00D2312E" w:rsidRDefault="004A771E" w:rsidP="00A748B8">
      <w:pPr>
        <w:keepNext/>
        <w:rPr>
          <w:rFonts w:ascii="Arial" w:hAnsi="Arial" w:cs="Arial"/>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9"/>
        <w:gridCol w:w="4819"/>
      </w:tblGrid>
      <w:tr w:rsidR="00A748B8" w:rsidRPr="007F37B7" w14:paraId="2C6AFDD6" w14:textId="77777777" w:rsidTr="00F5708F">
        <w:trPr>
          <w:cantSplit/>
          <w:trHeight w:val="445"/>
        </w:trPr>
        <w:tc>
          <w:tcPr>
            <w:tcW w:w="4849" w:type="dxa"/>
            <w:tcBorders>
              <w:bottom w:val="single" w:sz="4" w:space="0" w:color="auto"/>
            </w:tcBorders>
            <w:shd w:val="clear" w:color="auto" w:fill="DBE5F1"/>
          </w:tcPr>
          <w:p w14:paraId="2C6AFDD2" w14:textId="77777777" w:rsidR="00A748B8" w:rsidRPr="007F37B7" w:rsidRDefault="00A748B8" w:rsidP="00F5708F">
            <w:pPr>
              <w:rPr>
                <w:rFonts w:ascii="Arial" w:hAnsi="Arial" w:cs="Arial"/>
                <w:i/>
              </w:rPr>
            </w:pPr>
            <w:r w:rsidRPr="007F37B7">
              <w:rPr>
                <w:rFonts w:ascii="Arial" w:hAnsi="Arial" w:cs="Arial"/>
                <w:i/>
              </w:rPr>
              <w:t>Leverandøren</w:t>
            </w:r>
          </w:p>
          <w:p w14:paraId="2C6AFDD3" w14:textId="77777777" w:rsidR="00A748B8" w:rsidRPr="007F37B7" w:rsidRDefault="00A748B8" w:rsidP="00F5708F">
            <w:pPr>
              <w:rPr>
                <w:rFonts w:ascii="Arial" w:hAnsi="Arial" w:cs="Arial"/>
              </w:rPr>
            </w:pPr>
            <w:r w:rsidRPr="007F37B7">
              <w:rPr>
                <w:rFonts w:ascii="Arial" w:hAnsi="Arial" w:cs="Arial"/>
              </w:rPr>
              <w:t>Underskrift, titel samt navn med blokbogstaver</w:t>
            </w:r>
          </w:p>
        </w:tc>
        <w:tc>
          <w:tcPr>
            <w:tcW w:w="4819" w:type="dxa"/>
            <w:tcBorders>
              <w:bottom w:val="single" w:sz="4" w:space="0" w:color="auto"/>
            </w:tcBorders>
            <w:shd w:val="clear" w:color="auto" w:fill="DBE5F1"/>
          </w:tcPr>
          <w:p w14:paraId="2C6AFDD4" w14:textId="77777777" w:rsidR="00A748B8" w:rsidRPr="007F37B7" w:rsidRDefault="00B26024" w:rsidP="00F5708F">
            <w:pPr>
              <w:rPr>
                <w:rFonts w:ascii="Arial" w:hAnsi="Arial" w:cs="Arial"/>
              </w:rPr>
            </w:pPr>
            <w:r w:rsidRPr="007F37B7">
              <w:rPr>
                <w:rFonts w:ascii="Arial" w:hAnsi="Arial" w:cs="Arial"/>
                <w:i/>
              </w:rPr>
              <w:t>KOMBIT</w:t>
            </w:r>
          </w:p>
          <w:p w14:paraId="2C6AFDD5" w14:textId="77777777" w:rsidR="00A748B8" w:rsidRPr="007F37B7" w:rsidRDefault="00A748B8" w:rsidP="00F5708F">
            <w:pPr>
              <w:rPr>
                <w:rFonts w:ascii="Arial" w:hAnsi="Arial" w:cs="Arial"/>
              </w:rPr>
            </w:pPr>
            <w:r w:rsidRPr="007F37B7">
              <w:rPr>
                <w:rFonts w:ascii="Arial" w:hAnsi="Arial" w:cs="Arial"/>
              </w:rPr>
              <w:t>Underskrift, titel samt navn med blokbogstaver</w:t>
            </w:r>
          </w:p>
        </w:tc>
      </w:tr>
      <w:tr w:rsidR="00A748B8" w:rsidRPr="007F37B7" w14:paraId="2C6AFDD9" w14:textId="77777777" w:rsidTr="00F5708F">
        <w:trPr>
          <w:cantSplit/>
          <w:trHeight w:val="492"/>
        </w:trPr>
        <w:tc>
          <w:tcPr>
            <w:tcW w:w="4849" w:type="dxa"/>
            <w:tcBorders>
              <w:bottom w:val="single" w:sz="4" w:space="0" w:color="auto"/>
            </w:tcBorders>
            <w:shd w:val="clear" w:color="auto" w:fill="auto"/>
          </w:tcPr>
          <w:p w14:paraId="2AB0FB4A" w14:textId="05FDEF4E" w:rsidR="00A748B8" w:rsidRDefault="00A748B8" w:rsidP="00A748B8">
            <w:pPr>
              <w:ind w:left="34"/>
              <w:rPr>
                <w:rFonts w:ascii="Arial" w:hAnsi="Arial" w:cs="Arial"/>
              </w:rPr>
            </w:pPr>
          </w:p>
          <w:p w14:paraId="2C6AFDD7" w14:textId="6A881508" w:rsidR="008C2401" w:rsidRPr="007F37B7" w:rsidRDefault="008C2401" w:rsidP="007100FB">
            <w:pPr>
              <w:rPr>
                <w:rFonts w:ascii="Arial" w:hAnsi="Arial" w:cs="Arial"/>
              </w:rPr>
            </w:pPr>
          </w:p>
        </w:tc>
        <w:tc>
          <w:tcPr>
            <w:tcW w:w="4819" w:type="dxa"/>
            <w:tcBorders>
              <w:bottom w:val="single" w:sz="4" w:space="0" w:color="auto"/>
            </w:tcBorders>
            <w:shd w:val="clear" w:color="auto" w:fill="auto"/>
          </w:tcPr>
          <w:p w14:paraId="2C6AFDD8" w14:textId="77777777" w:rsidR="00A748B8" w:rsidRPr="007F37B7" w:rsidRDefault="00A748B8" w:rsidP="00A748B8">
            <w:pPr>
              <w:ind w:left="176"/>
              <w:rPr>
                <w:rFonts w:ascii="Arial" w:hAnsi="Arial" w:cs="Arial"/>
              </w:rPr>
            </w:pPr>
          </w:p>
        </w:tc>
      </w:tr>
      <w:tr w:rsidR="00A748B8" w:rsidRPr="007F37B7" w14:paraId="2C6AFDDC" w14:textId="77777777" w:rsidTr="00F5708F">
        <w:trPr>
          <w:cantSplit/>
          <w:trHeight w:val="360"/>
        </w:trPr>
        <w:tc>
          <w:tcPr>
            <w:tcW w:w="4849" w:type="dxa"/>
            <w:tcBorders>
              <w:bottom w:val="single" w:sz="4" w:space="0" w:color="auto"/>
            </w:tcBorders>
            <w:shd w:val="clear" w:color="auto" w:fill="DBE5F1"/>
          </w:tcPr>
          <w:p w14:paraId="2C6AFDDA" w14:textId="77777777" w:rsidR="00A748B8" w:rsidRPr="007F37B7" w:rsidRDefault="00A748B8" w:rsidP="00F5708F">
            <w:pPr>
              <w:rPr>
                <w:rFonts w:ascii="Arial" w:hAnsi="Arial" w:cs="Arial"/>
                <w:color w:val="000000" w:themeColor="text1"/>
              </w:rPr>
            </w:pPr>
            <w:r w:rsidRPr="007F37B7">
              <w:rPr>
                <w:rFonts w:ascii="Arial" w:hAnsi="Arial" w:cs="Arial"/>
              </w:rPr>
              <w:t>Sted og dato</w:t>
            </w:r>
          </w:p>
        </w:tc>
        <w:tc>
          <w:tcPr>
            <w:tcW w:w="4819" w:type="dxa"/>
            <w:tcBorders>
              <w:bottom w:val="single" w:sz="4" w:space="0" w:color="auto"/>
            </w:tcBorders>
            <w:shd w:val="clear" w:color="auto" w:fill="DBE5F1"/>
          </w:tcPr>
          <w:p w14:paraId="2C6AFDDB" w14:textId="77777777" w:rsidR="00A748B8" w:rsidRPr="007F37B7" w:rsidRDefault="00A748B8" w:rsidP="00F5708F">
            <w:pPr>
              <w:rPr>
                <w:rFonts w:ascii="Arial" w:hAnsi="Arial" w:cs="Arial"/>
                <w:color w:val="000000" w:themeColor="text1"/>
              </w:rPr>
            </w:pPr>
            <w:r w:rsidRPr="007F37B7">
              <w:rPr>
                <w:rFonts w:ascii="Arial" w:hAnsi="Arial" w:cs="Arial"/>
              </w:rPr>
              <w:t>Sted og dato</w:t>
            </w:r>
          </w:p>
        </w:tc>
      </w:tr>
      <w:tr w:rsidR="00A748B8" w:rsidRPr="007F37B7" w14:paraId="2C6AFDDF" w14:textId="77777777" w:rsidTr="00F5708F">
        <w:trPr>
          <w:cantSplit/>
          <w:trHeight w:val="567"/>
        </w:trPr>
        <w:tc>
          <w:tcPr>
            <w:tcW w:w="4849" w:type="dxa"/>
            <w:tcBorders>
              <w:bottom w:val="single" w:sz="4" w:space="0" w:color="auto"/>
            </w:tcBorders>
            <w:shd w:val="clear" w:color="auto" w:fill="auto"/>
          </w:tcPr>
          <w:p w14:paraId="6E8BE9C1" w14:textId="77777777" w:rsidR="00A748B8" w:rsidRDefault="008B08F9" w:rsidP="00F5708F">
            <w:pPr>
              <w:rPr>
                <w:rFonts w:ascii="Arial" w:hAnsi="Arial" w:cs="Arial"/>
              </w:rPr>
            </w:pPr>
            <w:r>
              <w:rPr>
                <w:rFonts w:ascii="Arial" w:hAnsi="Arial" w:cs="Arial"/>
              </w:rPr>
              <w:t>Ballerup</w:t>
            </w:r>
            <w:r w:rsidR="00A748B8" w:rsidRPr="007F37B7">
              <w:rPr>
                <w:rFonts w:ascii="Arial" w:hAnsi="Arial" w:cs="Arial"/>
              </w:rPr>
              <w:t xml:space="preserve"> d. [</w:t>
            </w:r>
            <w:proofErr w:type="spellStart"/>
            <w:r w:rsidR="00A748B8" w:rsidRPr="007F37B7">
              <w:rPr>
                <w:rFonts w:ascii="Arial" w:hAnsi="Arial" w:cs="Arial"/>
              </w:rPr>
              <w:t>dd.m</w:t>
            </w:r>
            <w:r w:rsidR="009604C8" w:rsidRPr="007F37B7">
              <w:rPr>
                <w:rFonts w:ascii="Arial" w:hAnsi="Arial" w:cs="Arial"/>
              </w:rPr>
              <w:t>m.år</w:t>
            </w:r>
            <w:proofErr w:type="spellEnd"/>
            <w:r w:rsidR="00A748B8" w:rsidRPr="007F37B7">
              <w:rPr>
                <w:rFonts w:ascii="Arial" w:hAnsi="Arial" w:cs="Arial"/>
              </w:rPr>
              <w:t>]</w:t>
            </w:r>
          </w:p>
          <w:p w14:paraId="2C6AFDDD" w14:textId="501B6AE5" w:rsidR="00C649D3" w:rsidRPr="007F37B7" w:rsidRDefault="00C649D3" w:rsidP="007100FB">
            <w:pPr>
              <w:rPr>
                <w:rFonts w:ascii="Arial" w:hAnsi="Arial" w:cs="Arial"/>
                <w:color w:val="000000" w:themeColor="text1"/>
              </w:rPr>
            </w:pPr>
          </w:p>
        </w:tc>
        <w:tc>
          <w:tcPr>
            <w:tcW w:w="4819" w:type="dxa"/>
            <w:tcBorders>
              <w:bottom w:val="single" w:sz="4" w:space="0" w:color="auto"/>
            </w:tcBorders>
            <w:shd w:val="clear" w:color="auto" w:fill="auto"/>
          </w:tcPr>
          <w:p w14:paraId="2C6AFDDE" w14:textId="77777777" w:rsidR="00A748B8" w:rsidRPr="007F37B7" w:rsidRDefault="00A748B8" w:rsidP="00F5708F">
            <w:pPr>
              <w:rPr>
                <w:rFonts w:ascii="Arial" w:hAnsi="Arial" w:cs="Arial"/>
                <w:color w:val="000000" w:themeColor="text1"/>
              </w:rPr>
            </w:pPr>
            <w:r w:rsidRPr="007F37B7">
              <w:rPr>
                <w:rFonts w:ascii="Arial" w:hAnsi="Arial" w:cs="Arial"/>
              </w:rPr>
              <w:t>København d. [</w:t>
            </w:r>
            <w:proofErr w:type="spellStart"/>
            <w:r w:rsidRPr="007F37B7">
              <w:rPr>
                <w:rFonts w:ascii="Arial" w:hAnsi="Arial" w:cs="Arial"/>
              </w:rPr>
              <w:t>dd.</w:t>
            </w:r>
            <w:r w:rsidR="00620B2E" w:rsidRPr="007F37B7">
              <w:rPr>
                <w:rFonts w:ascii="Arial" w:hAnsi="Arial" w:cs="Arial"/>
              </w:rPr>
              <w:t>mm.år</w:t>
            </w:r>
            <w:proofErr w:type="spellEnd"/>
            <w:r w:rsidRPr="007F37B7">
              <w:rPr>
                <w:rFonts w:ascii="Arial" w:hAnsi="Arial" w:cs="Arial"/>
              </w:rPr>
              <w:t>]</w:t>
            </w:r>
          </w:p>
        </w:tc>
      </w:tr>
    </w:tbl>
    <w:p w14:paraId="2C6AFDE0" w14:textId="77777777" w:rsidR="008128C9" w:rsidRPr="007F37B7" w:rsidRDefault="008128C9" w:rsidP="00877805">
      <w:pPr>
        <w:pStyle w:val="Heading2"/>
        <w:numPr>
          <w:ilvl w:val="0"/>
          <w:numId w:val="0"/>
        </w:numPr>
        <w:spacing w:before="240" w:after="120" w:line="240" w:lineRule="auto"/>
        <w:rPr>
          <w:rFonts w:ascii="Arial" w:hAnsi="Arial" w:cs="Arial"/>
        </w:rPr>
      </w:pPr>
    </w:p>
    <w:sectPr w:rsidR="008128C9" w:rsidRPr="007F37B7" w:rsidSect="003575AB">
      <w:footerReference w:type="default" r:id="rId14"/>
      <w:headerReference w:type="first" r:id="rId15"/>
      <w:footerReference w:type="first" r:id="rId16"/>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1D93" w14:textId="77777777" w:rsidR="008F54FE" w:rsidRDefault="008F54FE">
      <w:r>
        <w:separator/>
      </w:r>
    </w:p>
  </w:endnote>
  <w:endnote w:type="continuationSeparator" w:id="0">
    <w:p w14:paraId="1CB208E0" w14:textId="77777777" w:rsidR="008F54FE" w:rsidRDefault="008F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8589" w14:textId="3B6EDF9E" w:rsidR="00C649D3" w:rsidRDefault="007D49C4" w:rsidP="00C649D3">
    <w:pPr>
      <w:pStyle w:val="Footer"/>
      <w:jc w:val="right"/>
      <w:rPr>
        <w:rFonts w:ascii="Arial" w:hAnsi="Arial" w:cs="Arial"/>
        <w:sz w:val="20"/>
      </w:rPr>
    </w:pPr>
    <w:r>
      <w:rPr>
        <w:rFonts w:ascii="Arial" w:hAnsi="Arial" w:cs="Arial"/>
        <w:noProof/>
        <w:sz w:val="22"/>
      </w:rPr>
      <mc:AlternateContent>
        <mc:Choice Requires="wps">
          <w:drawing>
            <wp:anchor distT="0" distB="0" distL="114300" distR="114300" simplePos="0" relativeHeight="251659264" behindDoc="0" locked="0" layoutInCell="0" allowOverlap="1" wp14:anchorId="278588BE" wp14:editId="3F9BA822">
              <wp:simplePos x="0" y="0"/>
              <wp:positionH relativeFrom="page">
                <wp:posOffset>0</wp:posOffset>
              </wp:positionH>
              <wp:positionV relativeFrom="page">
                <wp:posOffset>10234930</wp:posOffset>
              </wp:positionV>
              <wp:extent cx="7560310" cy="266700"/>
              <wp:effectExtent l="0" t="0" r="0" b="0"/>
              <wp:wrapNone/>
              <wp:docPr id="1" name="MSIPCMffb14433b7c03e315cdced4e" descr="{&quot;HashCode&quot;:10009750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87E21F" w14:textId="4A10015B" w:rsidR="007D49C4" w:rsidRPr="007D49C4" w:rsidRDefault="007D49C4" w:rsidP="007D49C4">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78588BE" id="_x0000_t202" coordsize="21600,21600" o:spt="202" path="m,l,21600r21600,l21600,xe">
              <v:stroke joinstyle="miter"/>
              <v:path gradientshapeok="t" o:connecttype="rect"/>
            </v:shapetype>
            <v:shape id="MSIPCMffb14433b7c03e315cdced4e" o:spid="_x0000_s1026" type="#_x0000_t202" alt="{&quot;HashCode&quot;:100097502,&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3887E21F" w14:textId="4A10015B" w:rsidR="007D49C4" w:rsidRPr="007D49C4" w:rsidRDefault="007D49C4" w:rsidP="007D49C4">
                    <w:pPr>
                      <w:spacing w:after="0"/>
                      <w:rPr>
                        <w:rFonts w:cs="Calibri"/>
                        <w:color w:val="000000"/>
                        <w:sz w:val="20"/>
                      </w:rPr>
                    </w:pPr>
                  </w:p>
                </w:txbxContent>
              </v:textbox>
              <w10:wrap anchorx="page" anchory="page"/>
            </v:shape>
          </w:pict>
        </mc:Fallback>
      </mc:AlternateContent>
    </w:r>
    <w:sdt>
      <w:sdtPr>
        <w:rPr>
          <w:rFonts w:ascii="Arial" w:hAnsi="Arial" w:cs="Arial"/>
          <w:sz w:val="22"/>
        </w:rPr>
        <w:id w:val="1612164503"/>
        <w:docPartObj>
          <w:docPartGallery w:val="Page Numbers (Top of Page)"/>
          <w:docPartUnique/>
        </w:docPartObj>
      </w:sdtPr>
      <w:sdtEndPr>
        <w:rPr>
          <w:sz w:val="20"/>
        </w:rPr>
      </w:sdtEndPr>
      <w:sdtContent>
        <w:r w:rsidR="00C649D3" w:rsidRPr="00481D3A">
          <w:rPr>
            <w:rFonts w:ascii="Arial" w:hAnsi="Arial" w:cs="Arial"/>
            <w:sz w:val="22"/>
          </w:rPr>
          <w:t xml:space="preserve">Side </w:t>
        </w:r>
        <w:r w:rsidR="00C649D3" w:rsidRPr="00481D3A">
          <w:rPr>
            <w:rFonts w:ascii="Arial" w:hAnsi="Arial" w:cs="Arial"/>
            <w:sz w:val="22"/>
          </w:rPr>
          <w:fldChar w:fldCharType="begin"/>
        </w:r>
        <w:r w:rsidR="00C649D3" w:rsidRPr="00481D3A">
          <w:rPr>
            <w:rFonts w:ascii="Arial" w:hAnsi="Arial" w:cs="Arial"/>
            <w:sz w:val="22"/>
          </w:rPr>
          <w:instrText>PAGE</w:instrText>
        </w:r>
        <w:r w:rsidR="00C649D3" w:rsidRPr="00481D3A">
          <w:rPr>
            <w:rFonts w:ascii="Arial" w:hAnsi="Arial" w:cs="Arial"/>
            <w:sz w:val="22"/>
          </w:rPr>
          <w:fldChar w:fldCharType="separate"/>
        </w:r>
        <w:r w:rsidR="00D23603">
          <w:rPr>
            <w:rFonts w:ascii="Arial" w:hAnsi="Arial" w:cs="Arial"/>
            <w:noProof/>
            <w:sz w:val="22"/>
          </w:rPr>
          <w:t>7</w:t>
        </w:r>
        <w:r w:rsidR="00C649D3" w:rsidRPr="00481D3A">
          <w:rPr>
            <w:rFonts w:ascii="Arial" w:hAnsi="Arial" w:cs="Arial"/>
            <w:sz w:val="22"/>
          </w:rPr>
          <w:fldChar w:fldCharType="end"/>
        </w:r>
        <w:r w:rsidR="00C649D3" w:rsidRPr="00481D3A">
          <w:rPr>
            <w:rFonts w:ascii="Arial" w:hAnsi="Arial" w:cs="Arial"/>
            <w:sz w:val="22"/>
          </w:rPr>
          <w:t xml:space="preserve"> af </w:t>
        </w:r>
        <w:r w:rsidR="00C649D3" w:rsidRPr="00481D3A">
          <w:rPr>
            <w:rFonts w:ascii="Arial" w:hAnsi="Arial" w:cs="Arial"/>
            <w:sz w:val="22"/>
          </w:rPr>
          <w:fldChar w:fldCharType="begin"/>
        </w:r>
        <w:r w:rsidR="00C649D3" w:rsidRPr="00481D3A">
          <w:rPr>
            <w:rFonts w:ascii="Arial" w:hAnsi="Arial" w:cs="Arial"/>
            <w:sz w:val="22"/>
          </w:rPr>
          <w:instrText>NUMPAGES</w:instrText>
        </w:r>
        <w:r w:rsidR="00C649D3" w:rsidRPr="00481D3A">
          <w:rPr>
            <w:rFonts w:ascii="Arial" w:hAnsi="Arial" w:cs="Arial"/>
            <w:sz w:val="22"/>
          </w:rPr>
          <w:fldChar w:fldCharType="separate"/>
        </w:r>
        <w:r w:rsidR="00D23603">
          <w:rPr>
            <w:rFonts w:ascii="Arial" w:hAnsi="Arial" w:cs="Arial"/>
            <w:noProof/>
            <w:sz w:val="22"/>
          </w:rPr>
          <w:t>7</w:t>
        </w:r>
        <w:r w:rsidR="00C649D3" w:rsidRPr="00481D3A">
          <w:rPr>
            <w:rFonts w:ascii="Arial" w:hAnsi="Arial" w:cs="Arial"/>
            <w:sz w:val="22"/>
          </w:rPr>
          <w:fldChar w:fldCharType="end"/>
        </w:r>
      </w:sdtContent>
    </w:sdt>
  </w:p>
  <w:p w14:paraId="27925D8F" w14:textId="77777777" w:rsidR="00C649D3" w:rsidRDefault="00C649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FDED" w14:textId="4CF8102A" w:rsidR="0024027B" w:rsidRDefault="007D49C4" w:rsidP="00481D3A">
    <w:pPr>
      <w:pStyle w:val="Footer"/>
      <w:jc w:val="right"/>
      <w:rPr>
        <w:rFonts w:ascii="Arial" w:hAnsi="Arial" w:cs="Arial"/>
        <w:sz w:val="20"/>
      </w:rPr>
    </w:pPr>
    <w:bookmarkStart w:id="113" w:name="_Hlk499711952"/>
    <w:r>
      <w:rPr>
        <w:rFonts w:ascii="Arial" w:hAnsi="Arial" w:cs="Arial"/>
        <w:noProof/>
        <w:sz w:val="22"/>
      </w:rPr>
      <mc:AlternateContent>
        <mc:Choice Requires="wps">
          <w:drawing>
            <wp:anchor distT="0" distB="0" distL="114300" distR="114300" simplePos="0" relativeHeight="251660288" behindDoc="0" locked="0" layoutInCell="0" allowOverlap="1" wp14:anchorId="6390FBD7" wp14:editId="25652CBC">
              <wp:simplePos x="0" y="0"/>
              <wp:positionH relativeFrom="page">
                <wp:posOffset>0</wp:posOffset>
              </wp:positionH>
              <wp:positionV relativeFrom="page">
                <wp:posOffset>10234930</wp:posOffset>
              </wp:positionV>
              <wp:extent cx="7560310" cy="266700"/>
              <wp:effectExtent l="0" t="0" r="0" b="0"/>
              <wp:wrapNone/>
              <wp:docPr id="3" name="MSIPCM354240249e18561e9494b459" descr="{&quot;HashCode&quot;:100097502,&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ECBF56" w14:textId="6310D88C" w:rsidR="007D49C4" w:rsidRPr="007D49C4" w:rsidRDefault="007D49C4" w:rsidP="007D49C4">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390FBD7" id="_x0000_t202" coordsize="21600,21600" o:spt="202" path="m,l,21600r21600,l21600,xe">
              <v:stroke joinstyle="miter"/>
              <v:path gradientshapeok="t" o:connecttype="rect"/>
            </v:shapetype>
            <v:shape id="MSIPCM354240249e18561e9494b459" o:spid="_x0000_s1027" type="#_x0000_t202" alt="{&quot;HashCode&quot;:100097502,&quot;Height&quot;:841.0,&quot;Width&quot;:595.0,&quot;Placement&quot;:&quot;Footer&quot;,&quot;Index&quot;:&quot;FirstPage&quot;,&quot;Section&quot;:1,&quot;Top&quot;:0.0,&quot;Left&quot;:0.0}" style="position:absolute;left:0;text-align:left;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" o:allowincell="f" filled="f" stroked="f" strokeweight=".5pt">
              <v:textbox inset="20pt,0,,0">
                <w:txbxContent>
                  <w:p w14:paraId="5FECBF56" w14:textId="6310D88C" w:rsidR="007D49C4" w:rsidRPr="007D49C4" w:rsidRDefault="007D49C4" w:rsidP="007D49C4">
                    <w:pPr>
                      <w:spacing w:after="0"/>
                      <w:rPr>
                        <w:rFonts w:cs="Calibri"/>
                        <w:color w:val="000000"/>
                        <w:sz w:val="20"/>
                      </w:rPr>
                    </w:pPr>
                  </w:p>
                </w:txbxContent>
              </v:textbox>
              <w10:wrap anchorx="page" anchory="page"/>
            </v:shape>
          </w:pict>
        </mc:Fallback>
      </mc:AlternateContent>
    </w:r>
    <w:sdt>
      <w:sdtPr>
        <w:rPr>
          <w:rFonts w:ascii="Arial" w:hAnsi="Arial" w:cs="Arial"/>
          <w:sz w:val="22"/>
        </w:rPr>
        <w:id w:val="9741655"/>
        <w:docPartObj>
          <w:docPartGallery w:val="Page Numbers (Top of Page)"/>
          <w:docPartUnique/>
        </w:docPartObj>
      </w:sdtPr>
      <w:sdtEndPr>
        <w:rPr>
          <w:sz w:val="20"/>
        </w:rPr>
      </w:sdtEndPr>
      <w:sdtContent>
        <w:r w:rsidR="0024027B" w:rsidRPr="00481D3A">
          <w:rPr>
            <w:rFonts w:ascii="Arial" w:hAnsi="Arial" w:cs="Arial"/>
            <w:sz w:val="22"/>
          </w:rPr>
          <w:t xml:space="preserve">Side </w:t>
        </w:r>
        <w:r w:rsidR="0024027B" w:rsidRPr="00481D3A">
          <w:rPr>
            <w:rFonts w:ascii="Arial" w:hAnsi="Arial" w:cs="Arial"/>
            <w:sz w:val="22"/>
          </w:rPr>
          <w:fldChar w:fldCharType="begin"/>
        </w:r>
        <w:r w:rsidR="0024027B" w:rsidRPr="00481D3A">
          <w:rPr>
            <w:rFonts w:ascii="Arial" w:hAnsi="Arial" w:cs="Arial"/>
            <w:sz w:val="22"/>
          </w:rPr>
          <w:instrText>PAGE</w:instrText>
        </w:r>
        <w:r w:rsidR="0024027B" w:rsidRPr="00481D3A">
          <w:rPr>
            <w:rFonts w:ascii="Arial" w:hAnsi="Arial" w:cs="Arial"/>
            <w:sz w:val="22"/>
          </w:rPr>
          <w:fldChar w:fldCharType="separate"/>
        </w:r>
        <w:r w:rsidR="00D23603">
          <w:rPr>
            <w:rFonts w:ascii="Arial" w:hAnsi="Arial" w:cs="Arial"/>
            <w:noProof/>
            <w:sz w:val="22"/>
          </w:rPr>
          <w:t>1</w:t>
        </w:r>
        <w:r w:rsidR="0024027B" w:rsidRPr="00481D3A">
          <w:rPr>
            <w:rFonts w:ascii="Arial" w:hAnsi="Arial" w:cs="Arial"/>
            <w:sz w:val="22"/>
          </w:rPr>
          <w:fldChar w:fldCharType="end"/>
        </w:r>
        <w:r w:rsidR="0024027B" w:rsidRPr="00481D3A">
          <w:rPr>
            <w:rFonts w:ascii="Arial" w:hAnsi="Arial" w:cs="Arial"/>
            <w:sz w:val="22"/>
          </w:rPr>
          <w:t xml:space="preserve"> af </w:t>
        </w:r>
        <w:r w:rsidR="0024027B" w:rsidRPr="00481D3A">
          <w:rPr>
            <w:rFonts w:ascii="Arial" w:hAnsi="Arial" w:cs="Arial"/>
            <w:sz w:val="22"/>
          </w:rPr>
          <w:fldChar w:fldCharType="begin"/>
        </w:r>
        <w:r w:rsidR="0024027B" w:rsidRPr="00481D3A">
          <w:rPr>
            <w:rFonts w:ascii="Arial" w:hAnsi="Arial" w:cs="Arial"/>
            <w:sz w:val="22"/>
          </w:rPr>
          <w:instrText>NUMPAGES</w:instrText>
        </w:r>
        <w:r w:rsidR="0024027B" w:rsidRPr="00481D3A">
          <w:rPr>
            <w:rFonts w:ascii="Arial" w:hAnsi="Arial" w:cs="Arial"/>
            <w:sz w:val="22"/>
          </w:rPr>
          <w:fldChar w:fldCharType="separate"/>
        </w:r>
        <w:r w:rsidR="00D23603">
          <w:rPr>
            <w:rFonts w:ascii="Arial" w:hAnsi="Arial" w:cs="Arial"/>
            <w:noProof/>
            <w:sz w:val="22"/>
          </w:rPr>
          <w:t>7</w:t>
        </w:r>
        <w:r w:rsidR="0024027B" w:rsidRPr="00481D3A">
          <w:rPr>
            <w:rFonts w:ascii="Arial" w:hAnsi="Arial" w:cs="Arial"/>
            <w:sz w:val="22"/>
          </w:rPr>
          <w:fldChar w:fldCharType="end"/>
        </w:r>
      </w:sdtContent>
    </w:sdt>
  </w:p>
  <w:bookmarkEnd w:id="113"/>
  <w:p w14:paraId="2C6AFDEE" w14:textId="77777777" w:rsidR="0024027B" w:rsidRDefault="0024027B" w:rsidP="00A22145">
    <w:pPr>
      <w:jc w:val="right"/>
      <w:rPr>
        <w:sz w:val="16"/>
      </w:rPr>
    </w:pPr>
    <w:r>
      <w:rPr>
        <w:sz w:val="16"/>
      </w:rPr>
      <w:tab/>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50861" w14:textId="77777777" w:rsidR="008F54FE" w:rsidRDefault="008F54FE">
      <w:r>
        <w:separator/>
      </w:r>
    </w:p>
  </w:footnote>
  <w:footnote w:type="continuationSeparator" w:id="0">
    <w:p w14:paraId="29ABB4C8" w14:textId="77777777" w:rsidR="008F54FE" w:rsidRDefault="008F5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FDEC" w14:textId="32DE19C6" w:rsidR="0024027B" w:rsidRPr="007F37B7" w:rsidRDefault="007F37B7" w:rsidP="007F37B7">
    <w:pPr>
      <w:pStyle w:val="Header"/>
      <w:jc w:val="right"/>
    </w:pPr>
    <w:r>
      <w:rPr>
        <w:rFonts w:ascii="Arial" w:hAnsi="Arial" w:cs="Arial"/>
        <w:noProof/>
      </w:rPr>
      <w:drawing>
        <wp:inline distT="0" distB="0" distL="0" distR="0" wp14:anchorId="0D8F857E" wp14:editId="5600EDF7">
          <wp:extent cx="1292352" cy="241339"/>
          <wp:effectExtent l="0" t="0" r="0" b="0"/>
          <wp:docPr id="2" name="Billede 9" descr="V:\Kommunikation\Grafisk\Logobank\Nyt KOMBIT logo\Kombit_Logopakke\Logopakke\KOMBIT uden payoff\Tryk\RGB\Kombi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Kommunikation\Grafisk\Logobank\Nyt KOMBIT logo\Kombit_Logopakke\Logopakke\KOMBIT uden payoff\Tryk\RGB\Kombit_logo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1212" cy="24112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20D1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A6A5A"/>
    <w:multiLevelType w:val="multilevel"/>
    <w:tmpl w:val="F4D4F8DC"/>
    <w:lvl w:ilvl="0">
      <w:start w:val="1"/>
      <w:numFmt w:val="decimal"/>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33B6D"/>
    <w:multiLevelType w:val="hybridMultilevel"/>
    <w:tmpl w:val="7708E4D0"/>
    <w:lvl w:ilvl="0" w:tplc="E40E96A4">
      <w:start w:val="1"/>
      <w:numFmt w:val="bullet"/>
      <w:lvlText w:val="o"/>
      <w:lvlJc w:val="left"/>
      <w:pPr>
        <w:ind w:left="720" w:hanging="360"/>
      </w:pPr>
      <w:rPr>
        <w:rFonts w:ascii="Courier New" w:hAnsi="Courier New" w:cs="Courier New" w:hint="default"/>
        <w:color w:val="auto"/>
      </w:rPr>
    </w:lvl>
    <w:lvl w:ilvl="1" w:tplc="04060011">
      <w:start w:val="1"/>
      <w:numFmt w:val="decimal"/>
      <w:lvlText w:val="%2)"/>
      <w:lvlJc w:val="left"/>
      <w:pPr>
        <w:ind w:left="1440" w:hanging="360"/>
      </w:pPr>
    </w:lvl>
    <w:lvl w:ilvl="2" w:tplc="04060019">
      <w:start w:val="1"/>
      <w:numFmt w:val="lowerLetter"/>
      <w:lvlText w:val="%3."/>
      <w:lvlJc w:val="left"/>
      <w:pPr>
        <w:ind w:left="2160" w:hanging="360"/>
      </w:p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8960C5"/>
    <w:multiLevelType w:val="hybridMultilevel"/>
    <w:tmpl w:val="6B62FF4C"/>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01F2DF3"/>
    <w:multiLevelType w:val="hybridMultilevel"/>
    <w:tmpl w:val="167AA028"/>
    <w:lvl w:ilvl="0" w:tplc="B1DCC272">
      <w:start w:val="1"/>
      <w:numFmt w:val="decimal"/>
      <w:pStyle w:val="ReqKrav"/>
      <w:lvlText w:val="Behov %1."/>
      <w:lvlJc w:val="left"/>
      <w:pPr>
        <w:ind w:left="72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A210A4"/>
    <w:multiLevelType w:val="multilevel"/>
    <w:tmpl w:val="2EE806AE"/>
    <w:lvl w:ilvl="0">
      <w:start w:val="1"/>
      <w:numFmt w:val="upperRoman"/>
      <w:pStyle w:val="Kapitel"/>
      <w:suff w:val="space"/>
      <w:lvlText w:val="KAPITEL %1"/>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B455479"/>
    <w:multiLevelType w:val="hybridMultilevel"/>
    <w:tmpl w:val="E81C17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D8F34DE"/>
    <w:multiLevelType w:val="multilevel"/>
    <w:tmpl w:val="09905E76"/>
    <w:lvl w:ilvl="0">
      <w:start w:val="1"/>
      <w:numFmt w:val="decimal"/>
      <w:pStyle w:val="Punk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2EBB7774"/>
    <w:multiLevelType w:val="multilevel"/>
    <w:tmpl w:val="BECE847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BBD08AC"/>
    <w:multiLevelType w:val="multilevel"/>
    <w:tmpl w:val="1D907218"/>
    <w:lvl w:ilvl="0">
      <w:start w:val="1"/>
      <w:numFmt w:val="decimal"/>
      <w:pStyle w:val="Krav-nummer"/>
      <w:lvlText w:val="%1."/>
      <w:lvlJc w:val="left"/>
      <w:pPr>
        <w:ind w:left="1211"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525E2"/>
    <w:multiLevelType w:val="multilevel"/>
    <w:tmpl w:val="40648A8C"/>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408E4BDD"/>
    <w:multiLevelType w:val="hybridMultilevel"/>
    <w:tmpl w:val="8E48CD98"/>
    <w:lvl w:ilvl="0" w:tplc="1752E70E">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2" w15:restartNumberingAfterBreak="0">
    <w:nsid w:val="4B605EB8"/>
    <w:multiLevelType w:val="hybridMultilevel"/>
    <w:tmpl w:val="4AB0AD80"/>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11341B"/>
    <w:multiLevelType w:val="hybridMultilevel"/>
    <w:tmpl w:val="C31EF6E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1B714D2"/>
    <w:multiLevelType w:val="hybridMultilevel"/>
    <w:tmpl w:val="8A507EB2"/>
    <w:lvl w:ilvl="0" w:tplc="E40E96A4">
      <w:start w:val="1"/>
      <w:numFmt w:val="bullet"/>
      <w:lvlText w:val="o"/>
      <w:lvlJc w:val="left"/>
      <w:pPr>
        <w:ind w:left="720" w:hanging="360"/>
      </w:pPr>
      <w:rPr>
        <w:rFonts w:ascii="Courier New" w:hAnsi="Courier New" w:cs="Courier New"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53873BF5"/>
    <w:multiLevelType w:val="hybridMultilevel"/>
    <w:tmpl w:val="BE3EE554"/>
    <w:lvl w:ilvl="0" w:tplc="04060011">
      <w:start w:val="1"/>
      <w:numFmt w:val="decimal"/>
      <w:lvlText w:val="%1)"/>
      <w:lvlJc w:val="left"/>
      <w:pPr>
        <w:ind w:left="1440" w:hanging="360"/>
      </w:pPr>
      <w:rPr>
        <w:rFonts w:hint="default"/>
        <w:color w:val="auto"/>
      </w:rPr>
    </w:lvl>
    <w:lvl w:ilvl="1" w:tplc="FFFFFFFF">
      <w:start w:val="1"/>
      <w:numFmt w:val="decimal"/>
      <w:lvlText w:val="%2)"/>
      <w:lvlJc w:val="left"/>
      <w:pPr>
        <w:ind w:left="2160" w:hanging="360"/>
      </w:pPr>
    </w:lvl>
    <w:lvl w:ilvl="2" w:tplc="FFFFFFFF">
      <w:start w:val="1"/>
      <w:numFmt w:val="lowerLetter"/>
      <w:lvlText w:val="%3."/>
      <w:lvlJc w:val="left"/>
      <w:pPr>
        <w:ind w:left="2880" w:hanging="360"/>
      </w:p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FE64FB0"/>
    <w:multiLevelType w:val="multilevel"/>
    <w:tmpl w:val="CD9A2198"/>
    <w:lvl w:ilvl="0">
      <w:start w:val="1"/>
      <w:numFmt w:val="bullet"/>
      <w:lvlText w:val=""/>
      <w:lvlJc w:val="left"/>
      <w:pPr>
        <w:tabs>
          <w:tab w:val="num" w:pos="360"/>
        </w:tabs>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17F0B10"/>
    <w:multiLevelType w:val="hybridMultilevel"/>
    <w:tmpl w:val="C7520CEA"/>
    <w:lvl w:ilvl="0" w:tplc="0406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69F52BD4"/>
    <w:multiLevelType w:val="multilevel"/>
    <w:tmpl w:val="5C40989E"/>
    <w:lvl w:ilvl="0">
      <w:start w:val="1"/>
      <w:numFmt w:val="bullet"/>
      <w:lvlText w:val=""/>
      <w:lvlJc w:val="left"/>
      <w:pPr>
        <w:tabs>
          <w:tab w:val="num" w:pos="360"/>
        </w:tabs>
        <w:ind w:left="360" w:hanging="360"/>
      </w:pPr>
      <w:rPr>
        <w:rFonts w:ascii="Wingdings" w:hAnsi="Wingdings" w:hint="default"/>
        <w:sz w:val="18"/>
        <w:szCs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E5747D9"/>
    <w:multiLevelType w:val="multilevel"/>
    <w:tmpl w:val="48B84FDE"/>
    <w:styleLink w:val="LFO1"/>
    <w:lvl w:ilvl="0">
      <w:start w:val="1"/>
      <w:numFmt w:val="decimal"/>
      <w:lvlText w:val="%1."/>
      <w:lvlJc w:val="left"/>
      <w:pPr>
        <w:ind w:left="1211" w:hanging="360"/>
      </w:pPr>
      <w:rPr>
        <w:b w:val="0"/>
        <w:bCs w:val="0"/>
        <w:i w:val="0"/>
        <w:iCs w:val="0"/>
        <w:caps w:val="0"/>
        <w:smallCaps w:val="0"/>
        <w:strike w:val="0"/>
        <w:dstrike w:val="0"/>
        <w:outline w:val="0"/>
        <w:emboss w:val="0"/>
        <w:imprint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5D17E8"/>
    <w:multiLevelType w:val="multilevel"/>
    <w:tmpl w:val="83721D3A"/>
    <w:lvl w:ilvl="0">
      <w:start w:val="1"/>
      <w:numFmt w:val="decimal"/>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0F7EDF"/>
    <w:multiLevelType w:val="hybridMultilevel"/>
    <w:tmpl w:val="E26E5980"/>
    <w:lvl w:ilvl="0" w:tplc="E8DA8E6E">
      <w:start w:val="1"/>
      <w:numFmt w:val="bullet"/>
      <w:lvlText w:val=""/>
      <w:lvlJc w:val="left"/>
      <w:pPr>
        <w:ind w:left="360" w:hanging="360"/>
      </w:pPr>
      <w:rPr>
        <w:rFonts w:ascii="Wingdings" w:hAnsi="Wingdings" w:hint="default"/>
        <w:sz w:val="18"/>
        <w:szCs w:val="18"/>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15:restartNumberingAfterBreak="0">
    <w:nsid w:val="79783422"/>
    <w:multiLevelType w:val="multilevel"/>
    <w:tmpl w:val="D7C41E8E"/>
    <w:lvl w:ilvl="0">
      <w:start w:val="1"/>
      <w:numFmt w:val="decimal"/>
      <w:pStyle w:val="Heading1"/>
      <w:lvlText w:val="%1"/>
      <w:lvlJc w:val="left"/>
      <w:pPr>
        <w:tabs>
          <w:tab w:val="num" w:pos="1134"/>
        </w:tabs>
        <w:ind w:left="1134" w:hanging="1134"/>
      </w:pPr>
      <w:rPr>
        <w:rFonts w:hint="default"/>
        <w:i w:val="0"/>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E170FCE"/>
    <w:multiLevelType w:val="hybridMultilevel"/>
    <w:tmpl w:val="090C4DF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4" w15:restartNumberingAfterBreak="0">
    <w:nsid w:val="7E2110A6"/>
    <w:multiLevelType w:val="hybridMultilevel"/>
    <w:tmpl w:val="AA1EDE48"/>
    <w:lvl w:ilvl="0" w:tplc="04060011">
      <w:start w:val="1"/>
      <w:numFmt w:val="decimal"/>
      <w:lvlText w:val="%1)"/>
      <w:lvlJc w:val="left"/>
      <w:pPr>
        <w:ind w:left="1440" w:hanging="360"/>
      </w:pPr>
      <w:rPr>
        <w:rFonts w:hint="default"/>
        <w:color w:val="auto"/>
      </w:rPr>
    </w:lvl>
    <w:lvl w:ilvl="1" w:tplc="FFFFFFFF">
      <w:start w:val="1"/>
      <w:numFmt w:val="decimal"/>
      <w:lvlText w:val="%2)"/>
      <w:lvlJc w:val="left"/>
      <w:pPr>
        <w:ind w:left="2160" w:hanging="360"/>
      </w:pPr>
    </w:lvl>
    <w:lvl w:ilvl="2" w:tplc="FFFFFFFF">
      <w:start w:val="1"/>
      <w:numFmt w:val="lowerLetter"/>
      <w:lvlText w:val="%3."/>
      <w:lvlJc w:val="left"/>
      <w:pPr>
        <w:ind w:left="2880" w:hanging="360"/>
      </w:p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537504785">
    <w:abstractNumId w:val="22"/>
  </w:num>
  <w:num w:numId="2" w16cid:durableId="1128622265">
    <w:abstractNumId w:val="7"/>
  </w:num>
  <w:num w:numId="3" w16cid:durableId="1584491732">
    <w:abstractNumId w:val="4"/>
  </w:num>
  <w:num w:numId="4" w16cid:durableId="1075397826">
    <w:abstractNumId w:val="5"/>
  </w:num>
  <w:num w:numId="5" w16cid:durableId="1947999455">
    <w:abstractNumId w:val="23"/>
  </w:num>
  <w:num w:numId="6" w16cid:durableId="1756899589">
    <w:abstractNumId w:val="6"/>
  </w:num>
  <w:num w:numId="7" w16cid:durableId="705715504">
    <w:abstractNumId w:val="9"/>
  </w:num>
  <w:num w:numId="8" w16cid:durableId="227110152">
    <w:abstractNumId w:val="19"/>
  </w:num>
  <w:num w:numId="9" w16cid:durableId="443888590">
    <w:abstractNumId w:val="11"/>
  </w:num>
  <w:num w:numId="10" w16cid:durableId="41683816">
    <w:abstractNumId w:val="0"/>
  </w:num>
  <w:num w:numId="11" w16cid:durableId="1687436407">
    <w:abstractNumId w:val="10"/>
  </w:num>
  <w:num w:numId="12" w16cid:durableId="1801680133">
    <w:abstractNumId w:val="8"/>
  </w:num>
  <w:num w:numId="13" w16cid:durableId="545604124">
    <w:abstractNumId w:val="17"/>
  </w:num>
  <w:num w:numId="14" w16cid:durableId="1760174529">
    <w:abstractNumId w:val="3"/>
  </w:num>
  <w:num w:numId="15" w16cid:durableId="1310860106">
    <w:abstractNumId w:val="21"/>
  </w:num>
  <w:num w:numId="16" w16cid:durableId="1863132363">
    <w:abstractNumId w:val="18"/>
  </w:num>
  <w:num w:numId="17" w16cid:durableId="1476875163">
    <w:abstractNumId w:val="13"/>
  </w:num>
  <w:num w:numId="18" w16cid:durableId="2037151014">
    <w:abstractNumId w:val="16"/>
  </w:num>
  <w:num w:numId="19" w16cid:durableId="788621248">
    <w:abstractNumId w:val="2"/>
  </w:num>
  <w:num w:numId="20" w16cid:durableId="1906840257">
    <w:abstractNumId w:val="15"/>
  </w:num>
  <w:num w:numId="21" w16cid:durableId="749734306">
    <w:abstractNumId w:val="24"/>
  </w:num>
  <w:num w:numId="22" w16cid:durableId="917137076">
    <w:abstractNumId w:val="14"/>
  </w:num>
  <w:num w:numId="23" w16cid:durableId="487093570">
    <w:abstractNumId w:val="20"/>
  </w:num>
  <w:num w:numId="24" w16cid:durableId="2080588193">
    <w:abstractNumId w:val="1"/>
  </w:num>
  <w:num w:numId="25" w16cid:durableId="1526020701">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nis Bræstrup (DEB)">
    <w15:presenceInfo w15:providerId="AD" w15:userId="S::DEB@kmd.dk::524b07ed-40f8-4d82-aca1-31599114c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trackRevisions/>
  <w:documentProtection w:edit="readOnly" w:enforcement="0"/>
  <w:defaultTabStop w:val="1304"/>
  <w:autoHyphenation/>
  <w:hyphenationZone w:val="14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A92"/>
    <w:rsid w:val="000023DF"/>
    <w:rsid w:val="00006276"/>
    <w:rsid w:val="00006469"/>
    <w:rsid w:val="0001198D"/>
    <w:rsid w:val="00011F1E"/>
    <w:rsid w:val="00012766"/>
    <w:rsid w:val="00012844"/>
    <w:rsid w:val="00013EE0"/>
    <w:rsid w:val="00017282"/>
    <w:rsid w:val="000202BE"/>
    <w:rsid w:val="000214E7"/>
    <w:rsid w:val="000215C6"/>
    <w:rsid w:val="00022B19"/>
    <w:rsid w:val="00023864"/>
    <w:rsid w:val="000245DA"/>
    <w:rsid w:val="000317E7"/>
    <w:rsid w:val="00032C5B"/>
    <w:rsid w:val="00034886"/>
    <w:rsid w:val="00036C07"/>
    <w:rsid w:val="000403D6"/>
    <w:rsid w:val="0004127B"/>
    <w:rsid w:val="0004171F"/>
    <w:rsid w:val="00042573"/>
    <w:rsid w:val="00042B5F"/>
    <w:rsid w:val="0004329A"/>
    <w:rsid w:val="000446C8"/>
    <w:rsid w:val="00046839"/>
    <w:rsid w:val="00051218"/>
    <w:rsid w:val="000516BC"/>
    <w:rsid w:val="000519BC"/>
    <w:rsid w:val="00054739"/>
    <w:rsid w:val="00056E6C"/>
    <w:rsid w:val="0006048B"/>
    <w:rsid w:val="000617F5"/>
    <w:rsid w:val="0006619B"/>
    <w:rsid w:val="00066AFC"/>
    <w:rsid w:val="00066BEF"/>
    <w:rsid w:val="0007007F"/>
    <w:rsid w:val="00070D1F"/>
    <w:rsid w:val="00071747"/>
    <w:rsid w:val="00072261"/>
    <w:rsid w:val="00074BEA"/>
    <w:rsid w:val="00074F71"/>
    <w:rsid w:val="0007566C"/>
    <w:rsid w:val="00076E5E"/>
    <w:rsid w:val="000807CA"/>
    <w:rsid w:val="0008158B"/>
    <w:rsid w:val="00081C4F"/>
    <w:rsid w:val="00083166"/>
    <w:rsid w:val="00084CF9"/>
    <w:rsid w:val="00085AE3"/>
    <w:rsid w:val="00090FD1"/>
    <w:rsid w:val="0009258C"/>
    <w:rsid w:val="00093733"/>
    <w:rsid w:val="000A1C34"/>
    <w:rsid w:val="000A63A5"/>
    <w:rsid w:val="000A6536"/>
    <w:rsid w:val="000A6E55"/>
    <w:rsid w:val="000B135C"/>
    <w:rsid w:val="000B2222"/>
    <w:rsid w:val="000B2286"/>
    <w:rsid w:val="000B69A9"/>
    <w:rsid w:val="000B6EC7"/>
    <w:rsid w:val="000C0057"/>
    <w:rsid w:val="000C20DC"/>
    <w:rsid w:val="000C2BC2"/>
    <w:rsid w:val="000C66E5"/>
    <w:rsid w:val="000D10AA"/>
    <w:rsid w:val="000D157C"/>
    <w:rsid w:val="000D49B1"/>
    <w:rsid w:val="000E0CB8"/>
    <w:rsid w:val="000E5B5D"/>
    <w:rsid w:val="000F042B"/>
    <w:rsid w:val="000F34C3"/>
    <w:rsid w:val="000F3C77"/>
    <w:rsid w:val="000F40A3"/>
    <w:rsid w:val="000F479F"/>
    <w:rsid w:val="000F6F38"/>
    <w:rsid w:val="000F72F7"/>
    <w:rsid w:val="000F7648"/>
    <w:rsid w:val="00100532"/>
    <w:rsid w:val="00103F26"/>
    <w:rsid w:val="00105013"/>
    <w:rsid w:val="0011000B"/>
    <w:rsid w:val="0011022C"/>
    <w:rsid w:val="00110446"/>
    <w:rsid w:val="0011321C"/>
    <w:rsid w:val="00114B07"/>
    <w:rsid w:val="00115961"/>
    <w:rsid w:val="00123832"/>
    <w:rsid w:val="00124407"/>
    <w:rsid w:val="00124B41"/>
    <w:rsid w:val="00125A4A"/>
    <w:rsid w:val="0012600F"/>
    <w:rsid w:val="00126830"/>
    <w:rsid w:val="001323FB"/>
    <w:rsid w:val="00134D45"/>
    <w:rsid w:val="0013674E"/>
    <w:rsid w:val="00137141"/>
    <w:rsid w:val="00137182"/>
    <w:rsid w:val="001407CD"/>
    <w:rsid w:val="001413EC"/>
    <w:rsid w:val="0014205F"/>
    <w:rsid w:val="0014400F"/>
    <w:rsid w:val="001441C3"/>
    <w:rsid w:val="0014519F"/>
    <w:rsid w:val="00151759"/>
    <w:rsid w:val="00156C17"/>
    <w:rsid w:val="00160FF1"/>
    <w:rsid w:val="00162F6E"/>
    <w:rsid w:val="001631EC"/>
    <w:rsid w:val="00163438"/>
    <w:rsid w:val="00164C50"/>
    <w:rsid w:val="001675E9"/>
    <w:rsid w:val="00175E36"/>
    <w:rsid w:val="00176886"/>
    <w:rsid w:val="00182859"/>
    <w:rsid w:val="00186484"/>
    <w:rsid w:val="001873CA"/>
    <w:rsid w:val="001919D3"/>
    <w:rsid w:val="00193E05"/>
    <w:rsid w:val="00194D37"/>
    <w:rsid w:val="0019679C"/>
    <w:rsid w:val="001A0D91"/>
    <w:rsid w:val="001B03D6"/>
    <w:rsid w:val="001B13F4"/>
    <w:rsid w:val="001B19FD"/>
    <w:rsid w:val="001B1C95"/>
    <w:rsid w:val="001B2B54"/>
    <w:rsid w:val="001B454E"/>
    <w:rsid w:val="001B4E43"/>
    <w:rsid w:val="001B502F"/>
    <w:rsid w:val="001B787D"/>
    <w:rsid w:val="001B798E"/>
    <w:rsid w:val="001B7E84"/>
    <w:rsid w:val="001C1341"/>
    <w:rsid w:val="001C21BF"/>
    <w:rsid w:val="001C2A2D"/>
    <w:rsid w:val="001C3E25"/>
    <w:rsid w:val="001C51D0"/>
    <w:rsid w:val="001C587F"/>
    <w:rsid w:val="001C6FAC"/>
    <w:rsid w:val="001D0CD3"/>
    <w:rsid w:val="001D0FAB"/>
    <w:rsid w:val="001D250F"/>
    <w:rsid w:val="001D5D2C"/>
    <w:rsid w:val="001D5DFA"/>
    <w:rsid w:val="001D6BEC"/>
    <w:rsid w:val="001E11BC"/>
    <w:rsid w:val="001E30C0"/>
    <w:rsid w:val="001E3837"/>
    <w:rsid w:val="001E4F92"/>
    <w:rsid w:val="001E500D"/>
    <w:rsid w:val="001F0EE0"/>
    <w:rsid w:val="001F100B"/>
    <w:rsid w:val="001F119A"/>
    <w:rsid w:val="001F1D44"/>
    <w:rsid w:val="001F3058"/>
    <w:rsid w:val="001F3BB3"/>
    <w:rsid w:val="001F61E6"/>
    <w:rsid w:val="00200037"/>
    <w:rsid w:val="00202B0D"/>
    <w:rsid w:val="00202BE9"/>
    <w:rsid w:val="00206992"/>
    <w:rsid w:val="002076AC"/>
    <w:rsid w:val="00210CD8"/>
    <w:rsid w:val="00216B72"/>
    <w:rsid w:val="00217F3C"/>
    <w:rsid w:val="0022112B"/>
    <w:rsid w:val="00221201"/>
    <w:rsid w:val="00225073"/>
    <w:rsid w:val="0022530B"/>
    <w:rsid w:val="00226E7D"/>
    <w:rsid w:val="002272A8"/>
    <w:rsid w:val="00230113"/>
    <w:rsid w:val="00236213"/>
    <w:rsid w:val="002371C1"/>
    <w:rsid w:val="0024027B"/>
    <w:rsid w:val="00243041"/>
    <w:rsid w:val="00243129"/>
    <w:rsid w:val="00244582"/>
    <w:rsid w:val="002469E8"/>
    <w:rsid w:val="00246C87"/>
    <w:rsid w:val="00250D49"/>
    <w:rsid w:val="00252BD2"/>
    <w:rsid w:val="00253756"/>
    <w:rsid w:val="002547B9"/>
    <w:rsid w:val="00255500"/>
    <w:rsid w:val="002555DA"/>
    <w:rsid w:val="00255AF8"/>
    <w:rsid w:val="00255B53"/>
    <w:rsid w:val="00256F47"/>
    <w:rsid w:val="00260ECC"/>
    <w:rsid w:val="002618F7"/>
    <w:rsid w:val="002648AE"/>
    <w:rsid w:val="00266281"/>
    <w:rsid w:val="00266BAD"/>
    <w:rsid w:val="00267C53"/>
    <w:rsid w:val="00270BB3"/>
    <w:rsid w:val="0027341C"/>
    <w:rsid w:val="00273FA9"/>
    <w:rsid w:val="00274B81"/>
    <w:rsid w:val="00275160"/>
    <w:rsid w:val="002778EF"/>
    <w:rsid w:val="00281113"/>
    <w:rsid w:val="00281BA1"/>
    <w:rsid w:val="00281F58"/>
    <w:rsid w:val="00282339"/>
    <w:rsid w:val="00283F94"/>
    <w:rsid w:val="00284AEA"/>
    <w:rsid w:val="002919FB"/>
    <w:rsid w:val="002934FF"/>
    <w:rsid w:val="00296803"/>
    <w:rsid w:val="00297653"/>
    <w:rsid w:val="002A1D67"/>
    <w:rsid w:val="002A25A3"/>
    <w:rsid w:val="002A2DD2"/>
    <w:rsid w:val="002A4A5C"/>
    <w:rsid w:val="002B30E1"/>
    <w:rsid w:val="002B4E23"/>
    <w:rsid w:val="002B68B4"/>
    <w:rsid w:val="002B7357"/>
    <w:rsid w:val="002B74B8"/>
    <w:rsid w:val="002B75F2"/>
    <w:rsid w:val="002B77EC"/>
    <w:rsid w:val="002C1CCC"/>
    <w:rsid w:val="002C1DC2"/>
    <w:rsid w:val="002C2EE7"/>
    <w:rsid w:val="002C3C5E"/>
    <w:rsid w:val="002C3F74"/>
    <w:rsid w:val="002C4FA1"/>
    <w:rsid w:val="002D193E"/>
    <w:rsid w:val="002D230E"/>
    <w:rsid w:val="002D2F3F"/>
    <w:rsid w:val="002D301A"/>
    <w:rsid w:val="002D4163"/>
    <w:rsid w:val="002D5A09"/>
    <w:rsid w:val="002D61E1"/>
    <w:rsid w:val="002D678F"/>
    <w:rsid w:val="002D69AC"/>
    <w:rsid w:val="002D6B3A"/>
    <w:rsid w:val="002D71D7"/>
    <w:rsid w:val="002E0175"/>
    <w:rsid w:val="002E1E41"/>
    <w:rsid w:val="002E2317"/>
    <w:rsid w:val="002E269F"/>
    <w:rsid w:val="002E635F"/>
    <w:rsid w:val="002E763D"/>
    <w:rsid w:val="002F12ED"/>
    <w:rsid w:val="00300BC4"/>
    <w:rsid w:val="00302202"/>
    <w:rsid w:val="0030254A"/>
    <w:rsid w:val="00303ADE"/>
    <w:rsid w:val="00303EB2"/>
    <w:rsid w:val="00304FBD"/>
    <w:rsid w:val="003050BE"/>
    <w:rsid w:val="00305F7E"/>
    <w:rsid w:val="00311E8E"/>
    <w:rsid w:val="00313E4D"/>
    <w:rsid w:val="00314A54"/>
    <w:rsid w:val="00317B93"/>
    <w:rsid w:val="00320933"/>
    <w:rsid w:val="00323CD9"/>
    <w:rsid w:val="003259F5"/>
    <w:rsid w:val="00327616"/>
    <w:rsid w:val="00327870"/>
    <w:rsid w:val="0033060C"/>
    <w:rsid w:val="00330D38"/>
    <w:rsid w:val="00334CC5"/>
    <w:rsid w:val="00340135"/>
    <w:rsid w:val="00340425"/>
    <w:rsid w:val="00340FE4"/>
    <w:rsid w:val="0034127D"/>
    <w:rsid w:val="00342CA5"/>
    <w:rsid w:val="00342D05"/>
    <w:rsid w:val="00344727"/>
    <w:rsid w:val="00344F0D"/>
    <w:rsid w:val="003451AB"/>
    <w:rsid w:val="00347B8E"/>
    <w:rsid w:val="003503C8"/>
    <w:rsid w:val="00353E68"/>
    <w:rsid w:val="00357307"/>
    <w:rsid w:val="003575AB"/>
    <w:rsid w:val="00362C2B"/>
    <w:rsid w:val="003665FE"/>
    <w:rsid w:val="003668CC"/>
    <w:rsid w:val="00367BFC"/>
    <w:rsid w:val="003713DE"/>
    <w:rsid w:val="003760EC"/>
    <w:rsid w:val="00377B29"/>
    <w:rsid w:val="003806AF"/>
    <w:rsid w:val="003813AF"/>
    <w:rsid w:val="0038419C"/>
    <w:rsid w:val="003867D9"/>
    <w:rsid w:val="003869BB"/>
    <w:rsid w:val="00386B95"/>
    <w:rsid w:val="00391EC4"/>
    <w:rsid w:val="00392D37"/>
    <w:rsid w:val="00392E08"/>
    <w:rsid w:val="00393C1D"/>
    <w:rsid w:val="00394F22"/>
    <w:rsid w:val="003A2712"/>
    <w:rsid w:val="003A2C43"/>
    <w:rsid w:val="003A4C68"/>
    <w:rsid w:val="003A783D"/>
    <w:rsid w:val="003B3114"/>
    <w:rsid w:val="003B3724"/>
    <w:rsid w:val="003B3FEE"/>
    <w:rsid w:val="003B47CC"/>
    <w:rsid w:val="003B4BE6"/>
    <w:rsid w:val="003B4CC5"/>
    <w:rsid w:val="003B5C13"/>
    <w:rsid w:val="003C1D66"/>
    <w:rsid w:val="003C212F"/>
    <w:rsid w:val="003C3139"/>
    <w:rsid w:val="003D4332"/>
    <w:rsid w:val="003D5140"/>
    <w:rsid w:val="003D7256"/>
    <w:rsid w:val="003E09AF"/>
    <w:rsid w:val="003E1062"/>
    <w:rsid w:val="003E1C48"/>
    <w:rsid w:val="003E23DB"/>
    <w:rsid w:val="003E4877"/>
    <w:rsid w:val="003E4947"/>
    <w:rsid w:val="003E51CE"/>
    <w:rsid w:val="003E558F"/>
    <w:rsid w:val="003E6E6F"/>
    <w:rsid w:val="003E73F2"/>
    <w:rsid w:val="003E7CBE"/>
    <w:rsid w:val="003F0162"/>
    <w:rsid w:val="003F0B82"/>
    <w:rsid w:val="003F40A8"/>
    <w:rsid w:val="003F4DC3"/>
    <w:rsid w:val="003F547F"/>
    <w:rsid w:val="003F78D9"/>
    <w:rsid w:val="003F7E1C"/>
    <w:rsid w:val="004005DF"/>
    <w:rsid w:val="00401F85"/>
    <w:rsid w:val="00402F73"/>
    <w:rsid w:val="0040427A"/>
    <w:rsid w:val="00406909"/>
    <w:rsid w:val="00406A71"/>
    <w:rsid w:val="0040725C"/>
    <w:rsid w:val="0040726A"/>
    <w:rsid w:val="00411045"/>
    <w:rsid w:val="0041619D"/>
    <w:rsid w:val="00420092"/>
    <w:rsid w:val="0042020F"/>
    <w:rsid w:val="00420796"/>
    <w:rsid w:val="00420CB5"/>
    <w:rsid w:val="00422F24"/>
    <w:rsid w:val="0042305D"/>
    <w:rsid w:val="0042367F"/>
    <w:rsid w:val="004261BD"/>
    <w:rsid w:val="0042723D"/>
    <w:rsid w:val="00432D6D"/>
    <w:rsid w:val="00434B15"/>
    <w:rsid w:val="0043586D"/>
    <w:rsid w:val="00437031"/>
    <w:rsid w:val="004404F7"/>
    <w:rsid w:val="00440FEF"/>
    <w:rsid w:val="00447CEB"/>
    <w:rsid w:val="004521C5"/>
    <w:rsid w:val="00452EF7"/>
    <w:rsid w:val="004535AA"/>
    <w:rsid w:val="00455E09"/>
    <w:rsid w:val="00463EA5"/>
    <w:rsid w:val="004648FD"/>
    <w:rsid w:val="00466029"/>
    <w:rsid w:val="00467171"/>
    <w:rsid w:val="00471A49"/>
    <w:rsid w:val="004729A8"/>
    <w:rsid w:val="00474F28"/>
    <w:rsid w:val="00480BAA"/>
    <w:rsid w:val="00481BAF"/>
    <w:rsid w:val="00481D3A"/>
    <w:rsid w:val="0048220D"/>
    <w:rsid w:val="00482A05"/>
    <w:rsid w:val="0048384C"/>
    <w:rsid w:val="00484471"/>
    <w:rsid w:val="00485BBB"/>
    <w:rsid w:val="00485E8C"/>
    <w:rsid w:val="004953F0"/>
    <w:rsid w:val="00496007"/>
    <w:rsid w:val="004972E4"/>
    <w:rsid w:val="004A37F9"/>
    <w:rsid w:val="004A424C"/>
    <w:rsid w:val="004A54DE"/>
    <w:rsid w:val="004A5BC4"/>
    <w:rsid w:val="004A654A"/>
    <w:rsid w:val="004A771E"/>
    <w:rsid w:val="004A7CD3"/>
    <w:rsid w:val="004B1D78"/>
    <w:rsid w:val="004B1F04"/>
    <w:rsid w:val="004B5EB6"/>
    <w:rsid w:val="004D4781"/>
    <w:rsid w:val="004D533A"/>
    <w:rsid w:val="004D5945"/>
    <w:rsid w:val="004D7607"/>
    <w:rsid w:val="004D7981"/>
    <w:rsid w:val="004D7CBA"/>
    <w:rsid w:val="004E12A2"/>
    <w:rsid w:val="004E31F9"/>
    <w:rsid w:val="004E409E"/>
    <w:rsid w:val="004E781A"/>
    <w:rsid w:val="004F013F"/>
    <w:rsid w:val="004F066B"/>
    <w:rsid w:val="004F2596"/>
    <w:rsid w:val="004F6FE7"/>
    <w:rsid w:val="0050147D"/>
    <w:rsid w:val="0050229F"/>
    <w:rsid w:val="00502D89"/>
    <w:rsid w:val="00502F90"/>
    <w:rsid w:val="005108B2"/>
    <w:rsid w:val="0051149C"/>
    <w:rsid w:val="005120AA"/>
    <w:rsid w:val="00513328"/>
    <w:rsid w:val="005137CC"/>
    <w:rsid w:val="0051590D"/>
    <w:rsid w:val="00517BAE"/>
    <w:rsid w:val="00520ADD"/>
    <w:rsid w:val="00522645"/>
    <w:rsid w:val="00523B7B"/>
    <w:rsid w:val="00524292"/>
    <w:rsid w:val="00524952"/>
    <w:rsid w:val="005268D2"/>
    <w:rsid w:val="00527FBE"/>
    <w:rsid w:val="0053451D"/>
    <w:rsid w:val="00535544"/>
    <w:rsid w:val="00536048"/>
    <w:rsid w:val="005372B0"/>
    <w:rsid w:val="005426F5"/>
    <w:rsid w:val="0054282B"/>
    <w:rsid w:val="005479BA"/>
    <w:rsid w:val="005504EA"/>
    <w:rsid w:val="0055063E"/>
    <w:rsid w:val="005526A4"/>
    <w:rsid w:val="0055292B"/>
    <w:rsid w:val="005535E4"/>
    <w:rsid w:val="00553953"/>
    <w:rsid w:val="00554937"/>
    <w:rsid w:val="00554DE9"/>
    <w:rsid w:val="00555964"/>
    <w:rsid w:val="00557564"/>
    <w:rsid w:val="00561186"/>
    <w:rsid w:val="00562BB9"/>
    <w:rsid w:val="00563C3E"/>
    <w:rsid w:val="00563C84"/>
    <w:rsid w:val="0056485F"/>
    <w:rsid w:val="00564B0C"/>
    <w:rsid w:val="00570356"/>
    <w:rsid w:val="0057138E"/>
    <w:rsid w:val="00572C2E"/>
    <w:rsid w:val="00573FE9"/>
    <w:rsid w:val="00576876"/>
    <w:rsid w:val="00576DD7"/>
    <w:rsid w:val="00577023"/>
    <w:rsid w:val="00577150"/>
    <w:rsid w:val="00577EB2"/>
    <w:rsid w:val="00581547"/>
    <w:rsid w:val="00581737"/>
    <w:rsid w:val="00582BA8"/>
    <w:rsid w:val="00583994"/>
    <w:rsid w:val="0058418C"/>
    <w:rsid w:val="00586330"/>
    <w:rsid w:val="0058689A"/>
    <w:rsid w:val="00586CBD"/>
    <w:rsid w:val="00586E49"/>
    <w:rsid w:val="005932BD"/>
    <w:rsid w:val="00593F67"/>
    <w:rsid w:val="00594AE9"/>
    <w:rsid w:val="005953AC"/>
    <w:rsid w:val="005A033B"/>
    <w:rsid w:val="005A1D03"/>
    <w:rsid w:val="005A27FD"/>
    <w:rsid w:val="005A3D57"/>
    <w:rsid w:val="005A4453"/>
    <w:rsid w:val="005A4775"/>
    <w:rsid w:val="005A4DAE"/>
    <w:rsid w:val="005A6637"/>
    <w:rsid w:val="005A679C"/>
    <w:rsid w:val="005A750E"/>
    <w:rsid w:val="005B02F8"/>
    <w:rsid w:val="005B16E8"/>
    <w:rsid w:val="005B3872"/>
    <w:rsid w:val="005B4AA0"/>
    <w:rsid w:val="005B5761"/>
    <w:rsid w:val="005B5F29"/>
    <w:rsid w:val="005B70A9"/>
    <w:rsid w:val="005C1844"/>
    <w:rsid w:val="005C3141"/>
    <w:rsid w:val="005C3C85"/>
    <w:rsid w:val="005C49D6"/>
    <w:rsid w:val="005C4E4D"/>
    <w:rsid w:val="005C5A05"/>
    <w:rsid w:val="005C616B"/>
    <w:rsid w:val="005C622A"/>
    <w:rsid w:val="005D0E28"/>
    <w:rsid w:val="005D31F1"/>
    <w:rsid w:val="005D3CAD"/>
    <w:rsid w:val="005D55F9"/>
    <w:rsid w:val="005D5F8E"/>
    <w:rsid w:val="005E1BE2"/>
    <w:rsid w:val="005E2D93"/>
    <w:rsid w:val="005E4430"/>
    <w:rsid w:val="005E44A9"/>
    <w:rsid w:val="005E51B1"/>
    <w:rsid w:val="005E63F2"/>
    <w:rsid w:val="005E678C"/>
    <w:rsid w:val="005E7B01"/>
    <w:rsid w:val="005F125C"/>
    <w:rsid w:val="005F1A1D"/>
    <w:rsid w:val="005F1D57"/>
    <w:rsid w:val="005F7689"/>
    <w:rsid w:val="005F7AAB"/>
    <w:rsid w:val="006038BC"/>
    <w:rsid w:val="00603B59"/>
    <w:rsid w:val="0060492A"/>
    <w:rsid w:val="00606FB8"/>
    <w:rsid w:val="0061029E"/>
    <w:rsid w:val="00613625"/>
    <w:rsid w:val="006174EE"/>
    <w:rsid w:val="00620B2E"/>
    <w:rsid w:val="00620D07"/>
    <w:rsid w:val="00620E47"/>
    <w:rsid w:val="00621FFF"/>
    <w:rsid w:val="006220AC"/>
    <w:rsid w:val="00622C35"/>
    <w:rsid w:val="006234AF"/>
    <w:rsid w:val="00623C9E"/>
    <w:rsid w:val="00627062"/>
    <w:rsid w:val="00627831"/>
    <w:rsid w:val="006305B0"/>
    <w:rsid w:val="00632343"/>
    <w:rsid w:val="00632428"/>
    <w:rsid w:val="00633F0A"/>
    <w:rsid w:val="0063451B"/>
    <w:rsid w:val="00636388"/>
    <w:rsid w:val="00636C1D"/>
    <w:rsid w:val="00637E29"/>
    <w:rsid w:val="00640740"/>
    <w:rsid w:val="0064080F"/>
    <w:rsid w:val="00642C70"/>
    <w:rsid w:val="00642FDF"/>
    <w:rsid w:val="00644AFD"/>
    <w:rsid w:val="00646AEC"/>
    <w:rsid w:val="0065036F"/>
    <w:rsid w:val="00650D1A"/>
    <w:rsid w:val="00651484"/>
    <w:rsid w:val="00654692"/>
    <w:rsid w:val="00655824"/>
    <w:rsid w:val="006563E8"/>
    <w:rsid w:val="006605A2"/>
    <w:rsid w:val="00660990"/>
    <w:rsid w:val="0066104E"/>
    <w:rsid w:val="006614D8"/>
    <w:rsid w:val="00661502"/>
    <w:rsid w:val="00661523"/>
    <w:rsid w:val="00664546"/>
    <w:rsid w:val="00666962"/>
    <w:rsid w:val="0066776F"/>
    <w:rsid w:val="006703E9"/>
    <w:rsid w:val="00673D41"/>
    <w:rsid w:val="00675389"/>
    <w:rsid w:val="00675D9C"/>
    <w:rsid w:val="0068032D"/>
    <w:rsid w:val="00680BD1"/>
    <w:rsid w:val="006825DE"/>
    <w:rsid w:val="00683499"/>
    <w:rsid w:val="006909EF"/>
    <w:rsid w:val="00692DA1"/>
    <w:rsid w:val="0069344D"/>
    <w:rsid w:val="00693B14"/>
    <w:rsid w:val="006941E1"/>
    <w:rsid w:val="0069585C"/>
    <w:rsid w:val="00696A49"/>
    <w:rsid w:val="0069776D"/>
    <w:rsid w:val="006A1071"/>
    <w:rsid w:val="006A1F99"/>
    <w:rsid w:val="006A20B7"/>
    <w:rsid w:val="006A2C95"/>
    <w:rsid w:val="006A2CFC"/>
    <w:rsid w:val="006A3B99"/>
    <w:rsid w:val="006A4782"/>
    <w:rsid w:val="006A6145"/>
    <w:rsid w:val="006A65B3"/>
    <w:rsid w:val="006A73E5"/>
    <w:rsid w:val="006B0F5A"/>
    <w:rsid w:val="006B4F38"/>
    <w:rsid w:val="006B5C6D"/>
    <w:rsid w:val="006B66A7"/>
    <w:rsid w:val="006B71E8"/>
    <w:rsid w:val="006C0D0C"/>
    <w:rsid w:val="006C3122"/>
    <w:rsid w:val="006C3531"/>
    <w:rsid w:val="006C41E1"/>
    <w:rsid w:val="006C5367"/>
    <w:rsid w:val="006C5415"/>
    <w:rsid w:val="006C5C32"/>
    <w:rsid w:val="006C6B1A"/>
    <w:rsid w:val="006C6F10"/>
    <w:rsid w:val="006C75FC"/>
    <w:rsid w:val="006C783B"/>
    <w:rsid w:val="006C7C91"/>
    <w:rsid w:val="006D162B"/>
    <w:rsid w:val="006D35A7"/>
    <w:rsid w:val="006D451E"/>
    <w:rsid w:val="006D67EB"/>
    <w:rsid w:val="006D6E76"/>
    <w:rsid w:val="006E098F"/>
    <w:rsid w:val="006E1CAC"/>
    <w:rsid w:val="006F1E7A"/>
    <w:rsid w:val="006F3B63"/>
    <w:rsid w:val="006F405C"/>
    <w:rsid w:val="006F4A79"/>
    <w:rsid w:val="006F59DD"/>
    <w:rsid w:val="006F61BB"/>
    <w:rsid w:val="006F7BCF"/>
    <w:rsid w:val="0070024B"/>
    <w:rsid w:val="00704DAA"/>
    <w:rsid w:val="007051D5"/>
    <w:rsid w:val="00706F92"/>
    <w:rsid w:val="0070712D"/>
    <w:rsid w:val="007100FB"/>
    <w:rsid w:val="00710784"/>
    <w:rsid w:val="00713454"/>
    <w:rsid w:val="00713AEA"/>
    <w:rsid w:val="00713EFF"/>
    <w:rsid w:val="00714410"/>
    <w:rsid w:val="007160C9"/>
    <w:rsid w:val="007175E3"/>
    <w:rsid w:val="0072218B"/>
    <w:rsid w:val="00723224"/>
    <w:rsid w:val="007278EB"/>
    <w:rsid w:val="0073098F"/>
    <w:rsid w:val="00731BD6"/>
    <w:rsid w:val="0073237E"/>
    <w:rsid w:val="007328A2"/>
    <w:rsid w:val="00733BB8"/>
    <w:rsid w:val="0073487A"/>
    <w:rsid w:val="00736EF6"/>
    <w:rsid w:val="007407D4"/>
    <w:rsid w:val="00741C43"/>
    <w:rsid w:val="00745417"/>
    <w:rsid w:val="00745A82"/>
    <w:rsid w:val="007468CA"/>
    <w:rsid w:val="007479D8"/>
    <w:rsid w:val="0075105C"/>
    <w:rsid w:val="00751939"/>
    <w:rsid w:val="007529F5"/>
    <w:rsid w:val="00753865"/>
    <w:rsid w:val="007551D3"/>
    <w:rsid w:val="0075641C"/>
    <w:rsid w:val="007575BD"/>
    <w:rsid w:val="00761E91"/>
    <w:rsid w:val="007632F8"/>
    <w:rsid w:val="00763486"/>
    <w:rsid w:val="00763B7F"/>
    <w:rsid w:val="00765827"/>
    <w:rsid w:val="00765DEB"/>
    <w:rsid w:val="0076639D"/>
    <w:rsid w:val="00767235"/>
    <w:rsid w:val="00767798"/>
    <w:rsid w:val="0077086A"/>
    <w:rsid w:val="0077141A"/>
    <w:rsid w:val="00771BDE"/>
    <w:rsid w:val="00772A69"/>
    <w:rsid w:val="007739F2"/>
    <w:rsid w:val="00777F08"/>
    <w:rsid w:val="0078273E"/>
    <w:rsid w:val="00784432"/>
    <w:rsid w:val="007907B6"/>
    <w:rsid w:val="00793298"/>
    <w:rsid w:val="007939CF"/>
    <w:rsid w:val="00794939"/>
    <w:rsid w:val="0079684E"/>
    <w:rsid w:val="007A04AE"/>
    <w:rsid w:val="007A1776"/>
    <w:rsid w:val="007A2246"/>
    <w:rsid w:val="007A325B"/>
    <w:rsid w:val="007A3CAF"/>
    <w:rsid w:val="007A5D58"/>
    <w:rsid w:val="007A660D"/>
    <w:rsid w:val="007A6751"/>
    <w:rsid w:val="007A6C95"/>
    <w:rsid w:val="007A7CAF"/>
    <w:rsid w:val="007A7F40"/>
    <w:rsid w:val="007B042F"/>
    <w:rsid w:val="007B3AD3"/>
    <w:rsid w:val="007C2F8A"/>
    <w:rsid w:val="007C36EE"/>
    <w:rsid w:val="007C3966"/>
    <w:rsid w:val="007C528B"/>
    <w:rsid w:val="007C5A79"/>
    <w:rsid w:val="007C7576"/>
    <w:rsid w:val="007D09B1"/>
    <w:rsid w:val="007D11EC"/>
    <w:rsid w:val="007D49C4"/>
    <w:rsid w:val="007D60E6"/>
    <w:rsid w:val="007E366B"/>
    <w:rsid w:val="007F271D"/>
    <w:rsid w:val="007F37B7"/>
    <w:rsid w:val="007F7D7E"/>
    <w:rsid w:val="0080165C"/>
    <w:rsid w:val="00803F28"/>
    <w:rsid w:val="008057B2"/>
    <w:rsid w:val="008060F1"/>
    <w:rsid w:val="008101F4"/>
    <w:rsid w:val="008128C9"/>
    <w:rsid w:val="00813A45"/>
    <w:rsid w:val="00813D65"/>
    <w:rsid w:val="00813DAE"/>
    <w:rsid w:val="008144B3"/>
    <w:rsid w:val="00815D04"/>
    <w:rsid w:val="00816BBB"/>
    <w:rsid w:val="00820CE5"/>
    <w:rsid w:val="0082450C"/>
    <w:rsid w:val="00831CD7"/>
    <w:rsid w:val="00832B33"/>
    <w:rsid w:val="00834067"/>
    <w:rsid w:val="00834A1E"/>
    <w:rsid w:val="00835276"/>
    <w:rsid w:val="00837BDD"/>
    <w:rsid w:val="00842CE8"/>
    <w:rsid w:val="00843215"/>
    <w:rsid w:val="00844093"/>
    <w:rsid w:val="0085038C"/>
    <w:rsid w:val="008503B7"/>
    <w:rsid w:val="008511BB"/>
    <w:rsid w:val="008516E3"/>
    <w:rsid w:val="008522E2"/>
    <w:rsid w:val="008575DC"/>
    <w:rsid w:val="00860626"/>
    <w:rsid w:val="00861000"/>
    <w:rsid w:val="00861863"/>
    <w:rsid w:val="008623FE"/>
    <w:rsid w:val="00862552"/>
    <w:rsid w:val="00862570"/>
    <w:rsid w:val="008631CE"/>
    <w:rsid w:val="00864472"/>
    <w:rsid w:val="00865B31"/>
    <w:rsid w:val="00866129"/>
    <w:rsid w:val="00866A0F"/>
    <w:rsid w:val="0086730D"/>
    <w:rsid w:val="008754CC"/>
    <w:rsid w:val="00875FC8"/>
    <w:rsid w:val="008763FD"/>
    <w:rsid w:val="00877805"/>
    <w:rsid w:val="0088255F"/>
    <w:rsid w:val="00882CB1"/>
    <w:rsid w:val="00885674"/>
    <w:rsid w:val="008858D7"/>
    <w:rsid w:val="008866E5"/>
    <w:rsid w:val="00887754"/>
    <w:rsid w:val="00891245"/>
    <w:rsid w:val="008937B7"/>
    <w:rsid w:val="00894034"/>
    <w:rsid w:val="00895538"/>
    <w:rsid w:val="008A2758"/>
    <w:rsid w:val="008A305E"/>
    <w:rsid w:val="008A6F3E"/>
    <w:rsid w:val="008A7E15"/>
    <w:rsid w:val="008B08F9"/>
    <w:rsid w:val="008B3DD1"/>
    <w:rsid w:val="008B507E"/>
    <w:rsid w:val="008B592A"/>
    <w:rsid w:val="008C1EE9"/>
    <w:rsid w:val="008C2401"/>
    <w:rsid w:val="008C429A"/>
    <w:rsid w:val="008C532B"/>
    <w:rsid w:val="008C5610"/>
    <w:rsid w:val="008C574C"/>
    <w:rsid w:val="008C5C5A"/>
    <w:rsid w:val="008C6EF7"/>
    <w:rsid w:val="008D07A9"/>
    <w:rsid w:val="008D194A"/>
    <w:rsid w:val="008D2215"/>
    <w:rsid w:val="008D48B6"/>
    <w:rsid w:val="008D63B4"/>
    <w:rsid w:val="008D6E5D"/>
    <w:rsid w:val="008D7451"/>
    <w:rsid w:val="008E21CE"/>
    <w:rsid w:val="008E3672"/>
    <w:rsid w:val="008E470C"/>
    <w:rsid w:val="008E4F02"/>
    <w:rsid w:val="008E6580"/>
    <w:rsid w:val="008E6F8B"/>
    <w:rsid w:val="008F023E"/>
    <w:rsid w:val="008F25B1"/>
    <w:rsid w:val="008F54FE"/>
    <w:rsid w:val="008F5B6E"/>
    <w:rsid w:val="008F77BE"/>
    <w:rsid w:val="009018AA"/>
    <w:rsid w:val="00903E0B"/>
    <w:rsid w:val="00904664"/>
    <w:rsid w:val="0090548B"/>
    <w:rsid w:val="0090620A"/>
    <w:rsid w:val="0091377C"/>
    <w:rsid w:val="00913AF1"/>
    <w:rsid w:val="00914290"/>
    <w:rsid w:val="009145CE"/>
    <w:rsid w:val="009146A8"/>
    <w:rsid w:val="00915BDE"/>
    <w:rsid w:val="00921F86"/>
    <w:rsid w:val="009232B8"/>
    <w:rsid w:val="009241A0"/>
    <w:rsid w:val="00924325"/>
    <w:rsid w:val="00924F34"/>
    <w:rsid w:val="0092530F"/>
    <w:rsid w:val="0092561F"/>
    <w:rsid w:val="0092596E"/>
    <w:rsid w:val="0092779E"/>
    <w:rsid w:val="00933BD9"/>
    <w:rsid w:val="00933DDD"/>
    <w:rsid w:val="00934899"/>
    <w:rsid w:val="009371CF"/>
    <w:rsid w:val="00937F0D"/>
    <w:rsid w:val="009402B2"/>
    <w:rsid w:val="009414B9"/>
    <w:rsid w:val="009456C9"/>
    <w:rsid w:val="00947107"/>
    <w:rsid w:val="0094742C"/>
    <w:rsid w:val="00947C83"/>
    <w:rsid w:val="009513FB"/>
    <w:rsid w:val="009574B4"/>
    <w:rsid w:val="009604C8"/>
    <w:rsid w:val="00961A91"/>
    <w:rsid w:val="009622CE"/>
    <w:rsid w:val="009639A1"/>
    <w:rsid w:val="00970B2A"/>
    <w:rsid w:val="0097274E"/>
    <w:rsid w:val="00977346"/>
    <w:rsid w:val="00977C8C"/>
    <w:rsid w:val="00982186"/>
    <w:rsid w:val="00982E5D"/>
    <w:rsid w:val="009862A0"/>
    <w:rsid w:val="009864B5"/>
    <w:rsid w:val="00986B31"/>
    <w:rsid w:val="00986C1E"/>
    <w:rsid w:val="00986DF8"/>
    <w:rsid w:val="0099052C"/>
    <w:rsid w:val="00990AAE"/>
    <w:rsid w:val="00991A36"/>
    <w:rsid w:val="00992C8B"/>
    <w:rsid w:val="00996C31"/>
    <w:rsid w:val="00997CFE"/>
    <w:rsid w:val="00997F36"/>
    <w:rsid w:val="009A2A14"/>
    <w:rsid w:val="009A2B2F"/>
    <w:rsid w:val="009A4CD4"/>
    <w:rsid w:val="009A7E28"/>
    <w:rsid w:val="009B1D61"/>
    <w:rsid w:val="009B2242"/>
    <w:rsid w:val="009B418F"/>
    <w:rsid w:val="009C1F33"/>
    <w:rsid w:val="009C260A"/>
    <w:rsid w:val="009C26C7"/>
    <w:rsid w:val="009C332F"/>
    <w:rsid w:val="009C3958"/>
    <w:rsid w:val="009C4B34"/>
    <w:rsid w:val="009C510C"/>
    <w:rsid w:val="009C7C66"/>
    <w:rsid w:val="009D2167"/>
    <w:rsid w:val="009D2CDD"/>
    <w:rsid w:val="009D6F7F"/>
    <w:rsid w:val="009D70FB"/>
    <w:rsid w:val="009E1182"/>
    <w:rsid w:val="009E18B4"/>
    <w:rsid w:val="009E403F"/>
    <w:rsid w:val="009E4392"/>
    <w:rsid w:val="009E4817"/>
    <w:rsid w:val="009E4BAB"/>
    <w:rsid w:val="009E6093"/>
    <w:rsid w:val="009E6D08"/>
    <w:rsid w:val="009E7AA3"/>
    <w:rsid w:val="009E7DCB"/>
    <w:rsid w:val="009F140F"/>
    <w:rsid w:val="009F1A6A"/>
    <w:rsid w:val="009F563C"/>
    <w:rsid w:val="009F63A0"/>
    <w:rsid w:val="009F6775"/>
    <w:rsid w:val="009F723B"/>
    <w:rsid w:val="00A12892"/>
    <w:rsid w:val="00A140E5"/>
    <w:rsid w:val="00A16FB2"/>
    <w:rsid w:val="00A17EE3"/>
    <w:rsid w:val="00A21018"/>
    <w:rsid w:val="00A22145"/>
    <w:rsid w:val="00A22893"/>
    <w:rsid w:val="00A23CD6"/>
    <w:rsid w:val="00A24261"/>
    <w:rsid w:val="00A2784A"/>
    <w:rsid w:val="00A27D0E"/>
    <w:rsid w:val="00A3178B"/>
    <w:rsid w:val="00A31EA6"/>
    <w:rsid w:val="00A32022"/>
    <w:rsid w:val="00A32305"/>
    <w:rsid w:val="00A32748"/>
    <w:rsid w:val="00A342C8"/>
    <w:rsid w:val="00A34ED8"/>
    <w:rsid w:val="00A3590A"/>
    <w:rsid w:val="00A36439"/>
    <w:rsid w:val="00A370A7"/>
    <w:rsid w:val="00A41050"/>
    <w:rsid w:val="00A42E78"/>
    <w:rsid w:val="00A431C9"/>
    <w:rsid w:val="00A44B93"/>
    <w:rsid w:val="00A459FF"/>
    <w:rsid w:val="00A45A92"/>
    <w:rsid w:val="00A50492"/>
    <w:rsid w:val="00A520F1"/>
    <w:rsid w:val="00A5256F"/>
    <w:rsid w:val="00A55CA2"/>
    <w:rsid w:val="00A6273F"/>
    <w:rsid w:val="00A6381A"/>
    <w:rsid w:val="00A638D6"/>
    <w:rsid w:val="00A650F5"/>
    <w:rsid w:val="00A656C3"/>
    <w:rsid w:val="00A673F4"/>
    <w:rsid w:val="00A748B8"/>
    <w:rsid w:val="00A75213"/>
    <w:rsid w:val="00A77ECD"/>
    <w:rsid w:val="00A8149B"/>
    <w:rsid w:val="00A81A8F"/>
    <w:rsid w:val="00A82BA6"/>
    <w:rsid w:val="00A83720"/>
    <w:rsid w:val="00A93797"/>
    <w:rsid w:val="00AA09D0"/>
    <w:rsid w:val="00AA0CA1"/>
    <w:rsid w:val="00AA10B9"/>
    <w:rsid w:val="00AA1261"/>
    <w:rsid w:val="00AA256F"/>
    <w:rsid w:val="00AA5B6B"/>
    <w:rsid w:val="00AB094A"/>
    <w:rsid w:val="00AB23EB"/>
    <w:rsid w:val="00AB3582"/>
    <w:rsid w:val="00AB4CBB"/>
    <w:rsid w:val="00AB51FC"/>
    <w:rsid w:val="00AB6439"/>
    <w:rsid w:val="00AB77CC"/>
    <w:rsid w:val="00AC35D1"/>
    <w:rsid w:val="00AC40BF"/>
    <w:rsid w:val="00AC5226"/>
    <w:rsid w:val="00AC58DE"/>
    <w:rsid w:val="00AD01A0"/>
    <w:rsid w:val="00AD2217"/>
    <w:rsid w:val="00AD490A"/>
    <w:rsid w:val="00AE054F"/>
    <w:rsid w:val="00AE234D"/>
    <w:rsid w:val="00AE3EE3"/>
    <w:rsid w:val="00AE462B"/>
    <w:rsid w:val="00AE4646"/>
    <w:rsid w:val="00AE4CD5"/>
    <w:rsid w:val="00AE710A"/>
    <w:rsid w:val="00AF2353"/>
    <w:rsid w:val="00AF32F2"/>
    <w:rsid w:val="00AF51F4"/>
    <w:rsid w:val="00AF556C"/>
    <w:rsid w:val="00AF7381"/>
    <w:rsid w:val="00B00949"/>
    <w:rsid w:val="00B042D6"/>
    <w:rsid w:val="00B04C63"/>
    <w:rsid w:val="00B063AF"/>
    <w:rsid w:val="00B06F7D"/>
    <w:rsid w:val="00B0797F"/>
    <w:rsid w:val="00B10E1A"/>
    <w:rsid w:val="00B10E8D"/>
    <w:rsid w:val="00B125B7"/>
    <w:rsid w:val="00B1408B"/>
    <w:rsid w:val="00B164F6"/>
    <w:rsid w:val="00B20AFB"/>
    <w:rsid w:val="00B20D9A"/>
    <w:rsid w:val="00B220A7"/>
    <w:rsid w:val="00B22F3B"/>
    <w:rsid w:val="00B23519"/>
    <w:rsid w:val="00B23600"/>
    <w:rsid w:val="00B26024"/>
    <w:rsid w:val="00B26AD3"/>
    <w:rsid w:val="00B26D06"/>
    <w:rsid w:val="00B277EC"/>
    <w:rsid w:val="00B3119F"/>
    <w:rsid w:val="00B3228F"/>
    <w:rsid w:val="00B363FB"/>
    <w:rsid w:val="00B44456"/>
    <w:rsid w:val="00B446C5"/>
    <w:rsid w:val="00B460BB"/>
    <w:rsid w:val="00B47216"/>
    <w:rsid w:val="00B47D94"/>
    <w:rsid w:val="00B508EB"/>
    <w:rsid w:val="00B5226E"/>
    <w:rsid w:val="00B54963"/>
    <w:rsid w:val="00B5501F"/>
    <w:rsid w:val="00B55853"/>
    <w:rsid w:val="00B55AA0"/>
    <w:rsid w:val="00B60D7C"/>
    <w:rsid w:val="00B627E4"/>
    <w:rsid w:val="00B6338F"/>
    <w:rsid w:val="00B71AC6"/>
    <w:rsid w:val="00B73279"/>
    <w:rsid w:val="00B73449"/>
    <w:rsid w:val="00B74512"/>
    <w:rsid w:val="00B761DE"/>
    <w:rsid w:val="00B76769"/>
    <w:rsid w:val="00B76BB2"/>
    <w:rsid w:val="00B77B73"/>
    <w:rsid w:val="00B82287"/>
    <w:rsid w:val="00B82D60"/>
    <w:rsid w:val="00B848F8"/>
    <w:rsid w:val="00B8510D"/>
    <w:rsid w:val="00B8544B"/>
    <w:rsid w:val="00B85EF6"/>
    <w:rsid w:val="00B86CD1"/>
    <w:rsid w:val="00B92C88"/>
    <w:rsid w:val="00BA1D2A"/>
    <w:rsid w:val="00BA534D"/>
    <w:rsid w:val="00BA5929"/>
    <w:rsid w:val="00BA59D2"/>
    <w:rsid w:val="00BA5AEF"/>
    <w:rsid w:val="00BA6AC1"/>
    <w:rsid w:val="00BA72B2"/>
    <w:rsid w:val="00BB35AD"/>
    <w:rsid w:val="00BB5148"/>
    <w:rsid w:val="00BB623B"/>
    <w:rsid w:val="00BB7F17"/>
    <w:rsid w:val="00BC3098"/>
    <w:rsid w:val="00BC53C4"/>
    <w:rsid w:val="00BD1B42"/>
    <w:rsid w:val="00BD1CFE"/>
    <w:rsid w:val="00BD6A5F"/>
    <w:rsid w:val="00BE1920"/>
    <w:rsid w:val="00BE3A3D"/>
    <w:rsid w:val="00BF0C17"/>
    <w:rsid w:val="00BF1B92"/>
    <w:rsid w:val="00BF1E83"/>
    <w:rsid w:val="00BF212C"/>
    <w:rsid w:val="00BF2A71"/>
    <w:rsid w:val="00BF3FEC"/>
    <w:rsid w:val="00BF4D4E"/>
    <w:rsid w:val="00BF5665"/>
    <w:rsid w:val="00BF5E33"/>
    <w:rsid w:val="00C00937"/>
    <w:rsid w:val="00C047A9"/>
    <w:rsid w:val="00C0582E"/>
    <w:rsid w:val="00C06B7B"/>
    <w:rsid w:val="00C10665"/>
    <w:rsid w:val="00C234CD"/>
    <w:rsid w:val="00C24556"/>
    <w:rsid w:val="00C24F14"/>
    <w:rsid w:val="00C2552E"/>
    <w:rsid w:val="00C27AC6"/>
    <w:rsid w:val="00C27F8A"/>
    <w:rsid w:val="00C30267"/>
    <w:rsid w:val="00C30543"/>
    <w:rsid w:val="00C31165"/>
    <w:rsid w:val="00C32734"/>
    <w:rsid w:val="00C34522"/>
    <w:rsid w:val="00C35225"/>
    <w:rsid w:val="00C357E5"/>
    <w:rsid w:val="00C35D9C"/>
    <w:rsid w:val="00C360AB"/>
    <w:rsid w:val="00C37C2B"/>
    <w:rsid w:val="00C42721"/>
    <w:rsid w:val="00C4561B"/>
    <w:rsid w:val="00C50433"/>
    <w:rsid w:val="00C50A3D"/>
    <w:rsid w:val="00C5191F"/>
    <w:rsid w:val="00C522E1"/>
    <w:rsid w:val="00C55A17"/>
    <w:rsid w:val="00C56DA7"/>
    <w:rsid w:val="00C631D9"/>
    <w:rsid w:val="00C63C21"/>
    <w:rsid w:val="00C64814"/>
    <w:rsid w:val="00C649D3"/>
    <w:rsid w:val="00C66ECF"/>
    <w:rsid w:val="00C71534"/>
    <w:rsid w:val="00C715C4"/>
    <w:rsid w:val="00C722D3"/>
    <w:rsid w:val="00C72484"/>
    <w:rsid w:val="00C733F2"/>
    <w:rsid w:val="00C73B6F"/>
    <w:rsid w:val="00C74B6C"/>
    <w:rsid w:val="00C77DE9"/>
    <w:rsid w:val="00C77EC2"/>
    <w:rsid w:val="00C8037B"/>
    <w:rsid w:val="00C810B3"/>
    <w:rsid w:val="00C8149D"/>
    <w:rsid w:val="00C8188A"/>
    <w:rsid w:val="00C83B54"/>
    <w:rsid w:val="00C853FF"/>
    <w:rsid w:val="00C86D76"/>
    <w:rsid w:val="00C900F4"/>
    <w:rsid w:val="00C90903"/>
    <w:rsid w:val="00C918C6"/>
    <w:rsid w:val="00C94B86"/>
    <w:rsid w:val="00CA1A54"/>
    <w:rsid w:val="00CA4CFE"/>
    <w:rsid w:val="00CA68ED"/>
    <w:rsid w:val="00CA79C7"/>
    <w:rsid w:val="00CB15F8"/>
    <w:rsid w:val="00CB25AE"/>
    <w:rsid w:val="00CB341C"/>
    <w:rsid w:val="00CB3506"/>
    <w:rsid w:val="00CB4775"/>
    <w:rsid w:val="00CB4C9C"/>
    <w:rsid w:val="00CB5D41"/>
    <w:rsid w:val="00CB6ADD"/>
    <w:rsid w:val="00CB7F4A"/>
    <w:rsid w:val="00CC04EA"/>
    <w:rsid w:val="00CC2A48"/>
    <w:rsid w:val="00CC36D5"/>
    <w:rsid w:val="00CC5BC4"/>
    <w:rsid w:val="00CC6685"/>
    <w:rsid w:val="00CC6693"/>
    <w:rsid w:val="00CC78CF"/>
    <w:rsid w:val="00CC798D"/>
    <w:rsid w:val="00CD0D07"/>
    <w:rsid w:val="00CD1EA6"/>
    <w:rsid w:val="00CD20EB"/>
    <w:rsid w:val="00CD28CA"/>
    <w:rsid w:val="00CD2A9C"/>
    <w:rsid w:val="00CD3050"/>
    <w:rsid w:val="00CD67C8"/>
    <w:rsid w:val="00CE0C3B"/>
    <w:rsid w:val="00CE0C50"/>
    <w:rsid w:val="00CE1970"/>
    <w:rsid w:val="00CE2591"/>
    <w:rsid w:val="00CE3EF0"/>
    <w:rsid w:val="00CE4AED"/>
    <w:rsid w:val="00CE4C3F"/>
    <w:rsid w:val="00CE598B"/>
    <w:rsid w:val="00CE7E81"/>
    <w:rsid w:val="00CF0D93"/>
    <w:rsid w:val="00CF0F7A"/>
    <w:rsid w:val="00CF2E7A"/>
    <w:rsid w:val="00CF3799"/>
    <w:rsid w:val="00D00B51"/>
    <w:rsid w:val="00D01A7C"/>
    <w:rsid w:val="00D03013"/>
    <w:rsid w:val="00D068DA"/>
    <w:rsid w:val="00D07231"/>
    <w:rsid w:val="00D12500"/>
    <w:rsid w:val="00D1635B"/>
    <w:rsid w:val="00D17772"/>
    <w:rsid w:val="00D17D42"/>
    <w:rsid w:val="00D2312E"/>
    <w:rsid w:val="00D23603"/>
    <w:rsid w:val="00D2487C"/>
    <w:rsid w:val="00D313D5"/>
    <w:rsid w:val="00D3140E"/>
    <w:rsid w:val="00D3145E"/>
    <w:rsid w:val="00D32B0E"/>
    <w:rsid w:val="00D33ACF"/>
    <w:rsid w:val="00D3418C"/>
    <w:rsid w:val="00D36126"/>
    <w:rsid w:val="00D3649C"/>
    <w:rsid w:val="00D372DF"/>
    <w:rsid w:val="00D4023B"/>
    <w:rsid w:val="00D4262F"/>
    <w:rsid w:val="00D42B91"/>
    <w:rsid w:val="00D44E64"/>
    <w:rsid w:val="00D4750F"/>
    <w:rsid w:val="00D50AFB"/>
    <w:rsid w:val="00D51069"/>
    <w:rsid w:val="00D513FF"/>
    <w:rsid w:val="00D514A3"/>
    <w:rsid w:val="00D517A5"/>
    <w:rsid w:val="00D54F08"/>
    <w:rsid w:val="00D575A8"/>
    <w:rsid w:val="00D6141E"/>
    <w:rsid w:val="00D61F88"/>
    <w:rsid w:val="00D62F9F"/>
    <w:rsid w:val="00D63171"/>
    <w:rsid w:val="00D63629"/>
    <w:rsid w:val="00D641CC"/>
    <w:rsid w:val="00D662A4"/>
    <w:rsid w:val="00D6678A"/>
    <w:rsid w:val="00D6732E"/>
    <w:rsid w:val="00D67540"/>
    <w:rsid w:val="00D708F5"/>
    <w:rsid w:val="00D70D41"/>
    <w:rsid w:val="00D72258"/>
    <w:rsid w:val="00D72775"/>
    <w:rsid w:val="00D76A77"/>
    <w:rsid w:val="00D77187"/>
    <w:rsid w:val="00D812F1"/>
    <w:rsid w:val="00D82502"/>
    <w:rsid w:val="00D84091"/>
    <w:rsid w:val="00D87051"/>
    <w:rsid w:val="00D91B9F"/>
    <w:rsid w:val="00D91E58"/>
    <w:rsid w:val="00D93812"/>
    <w:rsid w:val="00D9473B"/>
    <w:rsid w:val="00D95C0A"/>
    <w:rsid w:val="00D9683E"/>
    <w:rsid w:val="00D96E81"/>
    <w:rsid w:val="00DA1A70"/>
    <w:rsid w:val="00DA294E"/>
    <w:rsid w:val="00DA7B66"/>
    <w:rsid w:val="00DB17FB"/>
    <w:rsid w:val="00DB2E11"/>
    <w:rsid w:val="00DB66F5"/>
    <w:rsid w:val="00DB6B53"/>
    <w:rsid w:val="00DB7040"/>
    <w:rsid w:val="00DC4C1D"/>
    <w:rsid w:val="00DD040A"/>
    <w:rsid w:val="00DD6155"/>
    <w:rsid w:val="00DD7279"/>
    <w:rsid w:val="00DD7753"/>
    <w:rsid w:val="00DE1F22"/>
    <w:rsid w:val="00DE22C9"/>
    <w:rsid w:val="00DE2A93"/>
    <w:rsid w:val="00DE2CFD"/>
    <w:rsid w:val="00DE4C36"/>
    <w:rsid w:val="00DE6789"/>
    <w:rsid w:val="00DE6D22"/>
    <w:rsid w:val="00DF26D3"/>
    <w:rsid w:val="00DF3703"/>
    <w:rsid w:val="00DF4A31"/>
    <w:rsid w:val="00DF4C3F"/>
    <w:rsid w:val="00DF5BBD"/>
    <w:rsid w:val="00DF64EE"/>
    <w:rsid w:val="00DF7B75"/>
    <w:rsid w:val="00E00351"/>
    <w:rsid w:val="00E01256"/>
    <w:rsid w:val="00E01426"/>
    <w:rsid w:val="00E02D90"/>
    <w:rsid w:val="00E03174"/>
    <w:rsid w:val="00E10825"/>
    <w:rsid w:val="00E11C04"/>
    <w:rsid w:val="00E13A7B"/>
    <w:rsid w:val="00E13D09"/>
    <w:rsid w:val="00E14C31"/>
    <w:rsid w:val="00E14F72"/>
    <w:rsid w:val="00E15642"/>
    <w:rsid w:val="00E16EEA"/>
    <w:rsid w:val="00E23D16"/>
    <w:rsid w:val="00E25192"/>
    <w:rsid w:val="00E260C7"/>
    <w:rsid w:val="00E3154F"/>
    <w:rsid w:val="00E32916"/>
    <w:rsid w:val="00E341F6"/>
    <w:rsid w:val="00E3508B"/>
    <w:rsid w:val="00E35258"/>
    <w:rsid w:val="00E353D1"/>
    <w:rsid w:val="00E35919"/>
    <w:rsid w:val="00E41241"/>
    <w:rsid w:val="00E42D33"/>
    <w:rsid w:val="00E437EA"/>
    <w:rsid w:val="00E4409E"/>
    <w:rsid w:val="00E47512"/>
    <w:rsid w:val="00E47B94"/>
    <w:rsid w:val="00E51329"/>
    <w:rsid w:val="00E5437C"/>
    <w:rsid w:val="00E54F7C"/>
    <w:rsid w:val="00E563FA"/>
    <w:rsid w:val="00E61AD2"/>
    <w:rsid w:val="00E62E19"/>
    <w:rsid w:val="00E63AC8"/>
    <w:rsid w:val="00E641E9"/>
    <w:rsid w:val="00E65D18"/>
    <w:rsid w:val="00E66052"/>
    <w:rsid w:val="00E74D67"/>
    <w:rsid w:val="00E811F1"/>
    <w:rsid w:val="00E8220D"/>
    <w:rsid w:val="00E84871"/>
    <w:rsid w:val="00E84FF1"/>
    <w:rsid w:val="00E85217"/>
    <w:rsid w:val="00E85C61"/>
    <w:rsid w:val="00E87124"/>
    <w:rsid w:val="00E910A2"/>
    <w:rsid w:val="00E912C2"/>
    <w:rsid w:val="00E92504"/>
    <w:rsid w:val="00E92AB5"/>
    <w:rsid w:val="00E94565"/>
    <w:rsid w:val="00E96083"/>
    <w:rsid w:val="00EA02DF"/>
    <w:rsid w:val="00EA1335"/>
    <w:rsid w:val="00EA1C7E"/>
    <w:rsid w:val="00EA24F7"/>
    <w:rsid w:val="00EA2C61"/>
    <w:rsid w:val="00EA2E24"/>
    <w:rsid w:val="00EA3D2C"/>
    <w:rsid w:val="00EA42AB"/>
    <w:rsid w:val="00EA5920"/>
    <w:rsid w:val="00EB0BF4"/>
    <w:rsid w:val="00EB52AA"/>
    <w:rsid w:val="00EB7429"/>
    <w:rsid w:val="00EB7BC2"/>
    <w:rsid w:val="00EC0ACA"/>
    <w:rsid w:val="00EC302F"/>
    <w:rsid w:val="00EC4809"/>
    <w:rsid w:val="00EC4F8E"/>
    <w:rsid w:val="00ED052B"/>
    <w:rsid w:val="00ED595B"/>
    <w:rsid w:val="00ED627D"/>
    <w:rsid w:val="00ED7342"/>
    <w:rsid w:val="00EE070B"/>
    <w:rsid w:val="00EE68E6"/>
    <w:rsid w:val="00EE747E"/>
    <w:rsid w:val="00EF266C"/>
    <w:rsid w:val="00EF32C9"/>
    <w:rsid w:val="00EF68CD"/>
    <w:rsid w:val="00F03A4E"/>
    <w:rsid w:val="00F0558C"/>
    <w:rsid w:val="00F0712B"/>
    <w:rsid w:val="00F10E31"/>
    <w:rsid w:val="00F15B80"/>
    <w:rsid w:val="00F168A4"/>
    <w:rsid w:val="00F21482"/>
    <w:rsid w:val="00F22460"/>
    <w:rsid w:val="00F23921"/>
    <w:rsid w:val="00F26A45"/>
    <w:rsid w:val="00F30583"/>
    <w:rsid w:val="00F33242"/>
    <w:rsid w:val="00F334B5"/>
    <w:rsid w:val="00F4478A"/>
    <w:rsid w:val="00F45E3D"/>
    <w:rsid w:val="00F545C0"/>
    <w:rsid w:val="00F555B2"/>
    <w:rsid w:val="00F5708F"/>
    <w:rsid w:val="00F6029E"/>
    <w:rsid w:val="00F61EA2"/>
    <w:rsid w:val="00F640AC"/>
    <w:rsid w:val="00F663C5"/>
    <w:rsid w:val="00F67D83"/>
    <w:rsid w:val="00F7489C"/>
    <w:rsid w:val="00F77D8A"/>
    <w:rsid w:val="00F8053A"/>
    <w:rsid w:val="00F837CB"/>
    <w:rsid w:val="00F85E63"/>
    <w:rsid w:val="00F8694C"/>
    <w:rsid w:val="00F8787C"/>
    <w:rsid w:val="00F90D6F"/>
    <w:rsid w:val="00F9405D"/>
    <w:rsid w:val="00F95A19"/>
    <w:rsid w:val="00F9677F"/>
    <w:rsid w:val="00F97220"/>
    <w:rsid w:val="00F97ABB"/>
    <w:rsid w:val="00FA1300"/>
    <w:rsid w:val="00FA2E7C"/>
    <w:rsid w:val="00FA3FBC"/>
    <w:rsid w:val="00FA65B7"/>
    <w:rsid w:val="00FA6766"/>
    <w:rsid w:val="00FA716F"/>
    <w:rsid w:val="00FB09A6"/>
    <w:rsid w:val="00FB1368"/>
    <w:rsid w:val="00FB1DEF"/>
    <w:rsid w:val="00FB1E3E"/>
    <w:rsid w:val="00FB271B"/>
    <w:rsid w:val="00FB31E9"/>
    <w:rsid w:val="00FB4420"/>
    <w:rsid w:val="00FB5743"/>
    <w:rsid w:val="00FB63D4"/>
    <w:rsid w:val="00FB68C3"/>
    <w:rsid w:val="00FB6A49"/>
    <w:rsid w:val="00FB722D"/>
    <w:rsid w:val="00FC048C"/>
    <w:rsid w:val="00FC15B5"/>
    <w:rsid w:val="00FC25F5"/>
    <w:rsid w:val="00FC41C3"/>
    <w:rsid w:val="00FC474C"/>
    <w:rsid w:val="00FC58DF"/>
    <w:rsid w:val="00FC6354"/>
    <w:rsid w:val="00FD0E4F"/>
    <w:rsid w:val="00FD1110"/>
    <w:rsid w:val="00FD2695"/>
    <w:rsid w:val="00FD284A"/>
    <w:rsid w:val="00FD3196"/>
    <w:rsid w:val="00FD3F82"/>
    <w:rsid w:val="00FD4F2B"/>
    <w:rsid w:val="00FE18BA"/>
    <w:rsid w:val="00FE1E5D"/>
    <w:rsid w:val="00FE2664"/>
    <w:rsid w:val="00FE32A3"/>
    <w:rsid w:val="00FE40F8"/>
    <w:rsid w:val="00FE4200"/>
    <w:rsid w:val="00FE7D7A"/>
    <w:rsid w:val="00FF1319"/>
    <w:rsid w:val="00FF22EC"/>
    <w:rsid w:val="00FF4526"/>
    <w:rsid w:val="00FF4CF3"/>
    <w:rsid w:val="00FF524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6AFCBA"/>
  <w15:docId w15:val="{F40945F9-1135-4268-B7C3-027D96E8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7B6"/>
    <w:pPr>
      <w:spacing w:after="160" w:line="256" w:lineRule="auto"/>
    </w:pPr>
    <w:rPr>
      <w:rFonts w:ascii="Calibri" w:eastAsia="Calibri" w:hAnsi="Calibri"/>
      <w:sz w:val="22"/>
      <w:szCs w:val="22"/>
      <w:lang w:eastAsia="en-US"/>
    </w:rPr>
  </w:style>
  <w:style w:type="paragraph" w:styleId="Heading1">
    <w:name w:val="heading 1"/>
    <w:aliases w:val="Overskrift 1 Tegn,kravspec.1,Main heading"/>
    <w:basedOn w:val="Normal"/>
    <w:next w:val="Normal"/>
    <w:uiPriority w:val="9"/>
    <w:qFormat/>
    <w:rsid w:val="00D2312E"/>
    <w:pPr>
      <w:keepNext/>
      <w:numPr>
        <w:numId w:val="1"/>
      </w:numPr>
      <w:spacing w:before="240" w:after="240" w:line="257" w:lineRule="auto"/>
      <w:outlineLvl w:val="0"/>
    </w:pPr>
    <w:rPr>
      <w:b/>
      <w:bCs/>
      <w:kern w:val="32"/>
      <w:sz w:val="32"/>
      <w:szCs w:val="32"/>
    </w:rPr>
  </w:style>
  <w:style w:type="paragraph" w:styleId="Heading2">
    <w:name w:val="heading 2"/>
    <w:aliases w:val="Overskrift 2 Tegn1,Overskrift 2 Tegn Tegn,Overskrift 2 Tegn Tegn Tegn,Overskrift 2 Tegn,kravspec.2,Heading,hh,PLS 2,Overskrift 2 Tegn Tegn Tegn Tegn"/>
    <w:basedOn w:val="Normal"/>
    <w:next w:val="Normal"/>
    <w:uiPriority w:val="9"/>
    <w:qFormat/>
    <w:rsid w:val="00D2312E"/>
    <w:pPr>
      <w:keepNext/>
      <w:numPr>
        <w:ilvl w:val="1"/>
        <w:numId w:val="1"/>
      </w:numPr>
      <w:spacing w:before="120" w:after="240" w:line="257" w:lineRule="auto"/>
      <w:outlineLvl w:val="1"/>
    </w:pPr>
    <w:rPr>
      <w:b/>
      <w:bCs/>
      <w:iCs/>
      <w:sz w:val="24"/>
      <w:szCs w:val="28"/>
    </w:rPr>
  </w:style>
  <w:style w:type="paragraph" w:styleId="Heading3">
    <w:name w:val="heading 3"/>
    <w:aliases w:val="Overskrift 3 Tegn,Overskrift 3 Tegn1 Tegn,Overskrift 3 Tegn1,kravspec.3,Sub Heading,Sub Sub Heading,H3,H31,H32,H33,H34,H35,H36,H37,H38,H39,H310,H311,H321,H331,H341,H351,H361,H371,H312,H322,H332,H342,H352,H362,H372,H313,H323,H333,H343,H353"/>
    <w:basedOn w:val="Normal"/>
    <w:next w:val="Normal"/>
    <w:uiPriority w:val="9"/>
    <w:qFormat/>
    <w:rsid w:val="009E6093"/>
    <w:pPr>
      <w:keepNext/>
      <w:numPr>
        <w:ilvl w:val="2"/>
        <w:numId w:val="1"/>
      </w:numPr>
      <w:spacing w:before="120" w:after="240"/>
      <w:outlineLvl w:val="2"/>
    </w:pPr>
    <w:rPr>
      <w:bCs/>
      <w:szCs w:val="26"/>
    </w:rPr>
  </w:style>
  <w:style w:type="paragraph" w:styleId="Heading4">
    <w:name w:val="heading 4"/>
    <w:aliases w:val="kravspec.4,Sub / Sub Heading"/>
    <w:basedOn w:val="Normal"/>
    <w:next w:val="Normal"/>
    <w:uiPriority w:val="9"/>
    <w:qFormat/>
    <w:rsid w:val="009E6093"/>
    <w:pPr>
      <w:keepNext/>
      <w:numPr>
        <w:ilvl w:val="3"/>
        <w:numId w:val="1"/>
      </w:numPr>
      <w:spacing w:before="120" w:after="240"/>
      <w:outlineLvl w:val="3"/>
    </w:pPr>
    <w:rPr>
      <w:bCs/>
      <w:szCs w:val="28"/>
    </w:rPr>
  </w:style>
  <w:style w:type="paragraph" w:styleId="Heading5">
    <w:name w:val="heading 5"/>
    <w:basedOn w:val="Normal"/>
    <w:next w:val="Normal"/>
    <w:qFormat/>
    <w:rsid w:val="009E6093"/>
    <w:pPr>
      <w:numPr>
        <w:ilvl w:val="4"/>
        <w:numId w:val="1"/>
      </w:numPr>
      <w:outlineLvl w:val="4"/>
    </w:pPr>
    <w:rPr>
      <w:bCs/>
      <w:iCs/>
      <w:szCs w:val="26"/>
    </w:rPr>
  </w:style>
  <w:style w:type="paragraph" w:styleId="Heading6">
    <w:name w:val="heading 6"/>
    <w:aliases w:val="Sub / Sub / Sub / Sub Heading,h6"/>
    <w:basedOn w:val="Normal"/>
    <w:next w:val="Normal"/>
    <w:uiPriority w:val="9"/>
    <w:qFormat/>
    <w:rsid w:val="009E6093"/>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E6093"/>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E6093"/>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E6093"/>
    <w:pPr>
      <w:numPr>
        <w:ilvl w:val="8"/>
        <w:numId w:val="1"/>
      </w:numPr>
      <w:spacing w:before="240" w:after="60"/>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9E6093"/>
    <w:pPr>
      <w:shd w:val="clear" w:color="auto" w:fill="000080"/>
    </w:pPr>
    <w:rPr>
      <w:rFonts w:ascii="Tahoma" w:hAnsi="Tahoma" w:cs="Tahoma"/>
    </w:rPr>
  </w:style>
  <w:style w:type="paragraph" w:styleId="Footer">
    <w:name w:val="footer"/>
    <w:basedOn w:val="Normal"/>
    <w:link w:val="FooterChar"/>
    <w:uiPriority w:val="99"/>
    <w:rsid w:val="009E6093"/>
    <w:pPr>
      <w:tabs>
        <w:tab w:val="center" w:pos="4819"/>
        <w:tab w:val="right" w:pos="9638"/>
      </w:tabs>
    </w:pPr>
    <w:rPr>
      <w:sz w:val="16"/>
    </w:rPr>
  </w:style>
  <w:style w:type="character" w:customStyle="1" w:styleId="FooterChar">
    <w:name w:val="Footer Char"/>
    <w:basedOn w:val="DefaultParagraphFont"/>
    <w:link w:val="Footer"/>
    <w:uiPriority w:val="99"/>
    <w:rsid w:val="00520ADD"/>
    <w:rPr>
      <w:rFonts w:ascii="Verdana" w:hAnsi="Verdana"/>
      <w:spacing w:val="6"/>
      <w:sz w:val="16"/>
    </w:rPr>
  </w:style>
  <w:style w:type="character" w:styleId="PageNumber">
    <w:name w:val="page number"/>
    <w:basedOn w:val="DefaultParagraphFont"/>
    <w:semiHidden/>
    <w:rsid w:val="009E6093"/>
  </w:style>
  <w:style w:type="paragraph" w:styleId="Header">
    <w:name w:val="header"/>
    <w:basedOn w:val="Normal"/>
    <w:semiHidden/>
    <w:rsid w:val="009E6093"/>
    <w:pPr>
      <w:tabs>
        <w:tab w:val="center" w:pos="4819"/>
        <w:tab w:val="right" w:pos="9638"/>
      </w:tabs>
    </w:pPr>
  </w:style>
  <w:style w:type="paragraph" w:styleId="TOC1">
    <w:name w:val="toc 1"/>
    <w:basedOn w:val="Normal"/>
    <w:next w:val="Normal"/>
    <w:autoRedefine/>
    <w:uiPriority w:val="39"/>
    <w:rsid w:val="009E6093"/>
  </w:style>
  <w:style w:type="paragraph" w:styleId="Title">
    <w:name w:val="Title"/>
    <w:basedOn w:val="Normal"/>
    <w:qFormat/>
    <w:rsid w:val="009E6093"/>
    <w:pPr>
      <w:spacing w:before="240" w:after="60"/>
      <w:jc w:val="center"/>
      <w:outlineLvl w:val="0"/>
    </w:pPr>
    <w:rPr>
      <w:rFonts w:ascii="Arial" w:hAnsi="Arial"/>
      <w:b/>
      <w:bCs/>
      <w:kern w:val="28"/>
      <w:sz w:val="32"/>
      <w:szCs w:val="32"/>
    </w:rPr>
  </w:style>
  <w:style w:type="paragraph" w:styleId="MessageHeader">
    <w:name w:val="Message Header"/>
    <w:basedOn w:val="Normal"/>
    <w:semiHidden/>
    <w:rsid w:val="009E6093"/>
    <w:pPr>
      <w:pBdr>
        <w:top w:val="single" w:sz="6" w:space="1" w:color="auto"/>
        <w:left w:val="single" w:sz="6" w:space="1" w:color="auto"/>
        <w:bottom w:val="single" w:sz="6" w:space="1" w:color="auto"/>
        <w:right w:val="single" w:sz="6" w:space="1" w:color="auto"/>
      </w:pBdr>
      <w:shd w:val="pct20" w:color="auto" w:fill="auto"/>
    </w:pPr>
    <w:rPr>
      <w:b/>
    </w:rPr>
  </w:style>
  <w:style w:type="paragraph" w:customStyle="1" w:styleId="Standardoverskrift">
    <w:name w:val="Standardoverskrift"/>
    <w:basedOn w:val="Normal"/>
    <w:next w:val="Normal"/>
    <w:rsid w:val="009E6093"/>
    <w:rPr>
      <w:b/>
      <w:smallCaps/>
    </w:rPr>
  </w:style>
  <w:style w:type="paragraph" w:styleId="TOC2">
    <w:name w:val="toc 2"/>
    <w:basedOn w:val="Normal"/>
    <w:next w:val="Normal"/>
    <w:autoRedefine/>
    <w:uiPriority w:val="39"/>
    <w:rsid w:val="009E6093"/>
    <w:pPr>
      <w:ind w:left="180"/>
    </w:pPr>
  </w:style>
  <w:style w:type="paragraph" w:styleId="TOC3">
    <w:name w:val="toc 3"/>
    <w:basedOn w:val="Normal"/>
    <w:next w:val="Normal"/>
    <w:autoRedefine/>
    <w:uiPriority w:val="39"/>
    <w:rsid w:val="009E6093"/>
    <w:pPr>
      <w:ind w:left="360"/>
    </w:pPr>
  </w:style>
  <w:style w:type="paragraph" w:styleId="TOC4">
    <w:name w:val="toc 4"/>
    <w:basedOn w:val="Normal"/>
    <w:next w:val="Normal"/>
    <w:autoRedefine/>
    <w:semiHidden/>
    <w:rsid w:val="009E6093"/>
    <w:pPr>
      <w:ind w:left="540"/>
    </w:pPr>
  </w:style>
  <w:style w:type="paragraph" w:styleId="TOC5">
    <w:name w:val="toc 5"/>
    <w:basedOn w:val="Normal"/>
    <w:next w:val="Normal"/>
    <w:autoRedefine/>
    <w:semiHidden/>
    <w:rsid w:val="009E6093"/>
    <w:pPr>
      <w:ind w:left="720"/>
    </w:pPr>
  </w:style>
  <w:style w:type="paragraph" w:styleId="TOC6">
    <w:name w:val="toc 6"/>
    <w:basedOn w:val="Normal"/>
    <w:next w:val="Normal"/>
    <w:autoRedefine/>
    <w:semiHidden/>
    <w:rsid w:val="009E6093"/>
    <w:pPr>
      <w:ind w:left="900"/>
    </w:pPr>
  </w:style>
  <w:style w:type="paragraph" w:styleId="TOC7">
    <w:name w:val="toc 7"/>
    <w:basedOn w:val="Normal"/>
    <w:next w:val="Normal"/>
    <w:autoRedefine/>
    <w:semiHidden/>
    <w:rsid w:val="009E6093"/>
    <w:pPr>
      <w:ind w:left="1080"/>
    </w:pPr>
  </w:style>
  <w:style w:type="paragraph" w:styleId="TOC8">
    <w:name w:val="toc 8"/>
    <w:basedOn w:val="Normal"/>
    <w:next w:val="Normal"/>
    <w:autoRedefine/>
    <w:semiHidden/>
    <w:rsid w:val="009E6093"/>
    <w:pPr>
      <w:ind w:left="1260"/>
    </w:pPr>
  </w:style>
  <w:style w:type="paragraph" w:styleId="TOC9">
    <w:name w:val="toc 9"/>
    <w:basedOn w:val="Normal"/>
    <w:next w:val="Normal"/>
    <w:autoRedefine/>
    <w:semiHidden/>
    <w:rsid w:val="009E6093"/>
    <w:pPr>
      <w:ind w:left="1440"/>
    </w:pPr>
  </w:style>
  <w:style w:type="character" w:styleId="Hyperlink">
    <w:name w:val="Hyperlink"/>
    <w:basedOn w:val="DefaultParagraphFont"/>
    <w:uiPriority w:val="99"/>
    <w:rsid w:val="009E6093"/>
    <w:rPr>
      <w:rFonts w:ascii="Verdana" w:hAnsi="Verdana"/>
      <w:color w:val="0000FF"/>
      <w:sz w:val="20"/>
      <w:u w:val="single"/>
    </w:rPr>
  </w:style>
  <w:style w:type="paragraph" w:customStyle="1" w:styleId="Ballontekst">
    <w:name w:val="Ballontekst"/>
    <w:basedOn w:val="Normal"/>
    <w:semiHidden/>
    <w:rsid w:val="009E6093"/>
    <w:rPr>
      <w:rFonts w:ascii="Tahoma" w:hAnsi="Tahoma" w:cs="Tahoma"/>
      <w:sz w:val="16"/>
      <w:szCs w:val="16"/>
    </w:rPr>
  </w:style>
  <w:style w:type="paragraph" w:customStyle="1" w:styleId="Bilagstitel">
    <w:name w:val="Bilagstitel"/>
    <w:basedOn w:val="Title"/>
    <w:next w:val="Normal"/>
    <w:rsid w:val="009E6093"/>
    <w:pPr>
      <w:spacing w:after="240"/>
      <w:jc w:val="left"/>
    </w:pPr>
    <w:rPr>
      <w:rFonts w:ascii="Verdana" w:hAnsi="Verdana"/>
      <w:smallCaps/>
      <w:sz w:val="22"/>
    </w:rPr>
  </w:style>
  <w:style w:type="character" w:styleId="FollowedHyperlink">
    <w:name w:val="FollowedHyperlink"/>
    <w:basedOn w:val="DefaultParagraphFont"/>
    <w:semiHidden/>
    <w:rsid w:val="009E6093"/>
    <w:rPr>
      <w:color w:val="800080"/>
      <w:u w:val="single"/>
    </w:rPr>
  </w:style>
  <w:style w:type="paragraph" w:customStyle="1" w:styleId="Overskrift-tilbudsinstr">
    <w:name w:val="Overskrift - tilbudsinstr."/>
    <w:rsid w:val="009E6093"/>
    <w:pPr>
      <w:spacing w:before="240" w:after="240"/>
    </w:pPr>
    <w:rPr>
      <w:rFonts w:ascii="Verdana" w:hAnsi="Verdana"/>
      <w:b/>
      <w:iCs/>
      <w:sz w:val="18"/>
    </w:rPr>
  </w:style>
  <w:style w:type="character" w:styleId="CommentReference">
    <w:name w:val="annotation reference"/>
    <w:basedOn w:val="DefaultParagraphFont"/>
    <w:rsid w:val="009E6093"/>
    <w:rPr>
      <w:sz w:val="16"/>
      <w:szCs w:val="16"/>
    </w:rPr>
  </w:style>
  <w:style w:type="paragraph" w:styleId="CommentText">
    <w:name w:val="annotation text"/>
    <w:basedOn w:val="Normal"/>
    <w:link w:val="CommentTextChar"/>
    <w:rsid w:val="009E6093"/>
    <w:rPr>
      <w:sz w:val="20"/>
    </w:rPr>
  </w:style>
  <w:style w:type="character" w:customStyle="1" w:styleId="CommentTextChar">
    <w:name w:val="Comment Text Char"/>
    <w:basedOn w:val="DefaultParagraphFont"/>
    <w:link w:val="CommentText"/>
    <w:rsid w:val="003A783D"/>
    <w:rPr>
      <w:rFonts w:ascii="Verdana" w:hAnsi="Verdana"/>
      <w:spacing w:val="6"/>
    </w:rPr>
  </w:style>
  <w:style w:type="paragraph" w:styleId="BalloonText">
    <w:name w:val="Balloon Text"/>
    <w:basedOn w:val="Normal"/>
    <w:link w:val="BalloonTextChar"/>
    <w:uiPriority w:val="99"/>
    <w:semiHidden/>
    <w:unhideWhenUsed/>
    <w:rsid w:val="00A45A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A92"/>
    <w:rPr>
      <w:rFonts w:ascii="Tahoma" w:hAnsi="Tahoma" w:cs="Tahoma"/>
      <w:spacing w:val="6"/>
      <w:sz w:val="16"/>
      <w:szCs w:val="16"/>
    </w:rPr>
  </w:style>
  <w:style w:type="paragraph" w:styleId="BodyTextIndent">
    <w:name w:val="Body Text Indent"/>
    <w:basedOn w:val="Normal"/>
    <w:link w:val="BodyTextIndentChar"/>
    <w:semiHidden/>
    <w:rsid w:val="003A783D"/>
    <w:pPr>
      <w:keepNext/>
      <w:spacing w:line="240" w:lineRule="auto"/>
      <w:ind w:left="1080"/>
    </w:pPr>
  </w:style>
  <w:style w:type="character" w:customStyle="1" w:styleId="BodyTextIndentChar">
    <w:name w:val="Body Text Indent Char"/>
    <w:basedOn w:val="DefaultParagraphFont"/>
    <w:link w:val="BodyTextIndent"/>
    <w:semiHidden/>
    <w:rsid w:val="003A783D"/>
    <w:rPr>
      <w:rFonts w:ascii="Verdana" w:hAnsi="Verdana"/>
      <w:spacing w:val="6"/>
      <w:sz w:val="18"/>
    </w:rPr>
  </w:style>
  <w:style w:type="paragraph" w:styleId="BodyTextIndent2">
    <w:name w:val="Body Text Indent 2"/>
    <w:basedOn w:val="Normal"/>
    <w:link w:val="BodyTextIndent2Char"/>
    <w:semiHidden/>
    <w:rsid w:val="003A783D"/>
    <w:pPr>
      <w:keepNext/>
      <w:spacing w:line="240" w:lineRule="auto"/>
      <w:ind w:left="1162"/>
    </w:pPr>
  </w:style>
  <w:style w:type="character" w:customStyle="1" w:styleId="BodyTextIndent2Char">
    <w:name w:val="Body Text Indent 2 Char"/>
    <w:basedOn w:val="DefaultParagraphFont"/>
    <w:link w:val="BodyTextIndent2"/>
    <w:semiHidden/>
    <w:rsid w:val="003A783D"/>
    <w:rPr>
      <w:rFonts w:ascii="Verdana" w:hAnsi="Verdana"/>
      <w:spacing w:val="6"/>
      <w:sz w:val="18"/>
    </w:rPr>
  </w:style>
  <w:style w:type="paragraph" w:styleId="Caption">
    <w:name w:val="caption"/>
    <w:basedOn w:val="Normal"/>
    <w:next w:val="Normal"/>
    <w:qFormat/>
    <w:rsid w:val="00F545C0"/>
    <w:pPr>
      <w:spacing w:line="240" w:lineRule="auto"/>
    </w:pPr>
    <w:rPr>
      <w:i/>
      <w:iCs/>
      <w:lang w:val="en-GB"/>
    </w:rPr>
  </w:style>
  <w:style w:type="paragraph" w:customStyle="1" w:styleId="ReqDescription">
    <w:name w:val="Req. Description"/>
    <w:basedOn w:val="Normal"/>
    <w:uiPriority w:val="99"/>
    <w:rsid w:val="005D0E28"/>
    <w:pPr>
      <w:pBdr>
        <w:left w:val="single" w:sz="4" w:space="4" w:color="auto"/>
      </w:pBdr>
      <w:spacing w:line="288"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5D0E28"/>
    <w:pPr>
      <w:spacing w:line="240" w:lineRule="auto"/>
    </w:pPr>
    <w:rPr>
      <w:b/>
      <w:bCs/>
    </w:rPr>
  </w:style>
  <w:style w:type="character" w:customStyle="1" w:styleId="CommentSubjectChar">
    <w:name w:val="Comment Subject Char"/>
    <w:basedOn w:val="CommentTextChar"/>
    <w:link w:val="CommentSubject"/>
    <w:uiPriority w:val="99"/>
    <w:semiHidden/>
    <w:rsid w:val="005D0E28"/>
    <w:rPr>
      <w:rFonts w:ascii="Verdana" w:hAnsi="Verdana"/>
      <w:b/>
      <w:bCs/>
      <w:spacing w:val="6"/>
    </w:rPr>
  </w:style>
  <w:style w:type="table" w:styleId="TableGrid">
    <w:name w:val="Table Grid"/>
    <w:basedOn w:val="TableNormal"/>
    <w:uiPriority w:val="59"/>
    <w:rsid w:val="00A627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FD3F82"/>
    <w:pPr>
      <w:ind w:left="720"/>
      <w:contextualSpacing/>
    </w:pPr>
  </w:style>
  <w:style w:type="paragraph" w:customStyle="1" w:styleId="Punkter">
    <w:name w:val="Punkter"/>
    <w:basedOn w:val="Normal"/>
    <w:rsid w:val="00C55A17"/>
    <w:pPr>
      <w:numPr>
        <w:numId w:val="2"/>
      </w:numPr>
      <w:tabs>
        <w:tab w:val="left" w:pos="1134"/>
        <w:tab w:val="left" w:pos="2268"/>
        <w:tab w:val="left" w:pos="3402"/>
        <w:tab w:val="left" w:pos="4536"/>
        <w:tab w:val="left" w:pos="5670"/>
      </w:tabs>
      <w:spacing w:line="288" w:lineRule="auto"/>
      <w:ind w:left="714" w:hanging="357"/>
    </w:pPr>
    <w:rPr>
      <w:rFonts w:eastAsia="Times"/>
      <w:sz w:val="19"/>
    </w:rPr>
  </w:style>
  <w:style w:type="paragraph" w:styleId="Quote">
    <w:name w:val="Quote"/>
    <w:basedOn w:val="Normal"/>
    <w:next w:val="Normal"/>
    <w:link w:val="QuoteChar"/>
    <w:uiPriority w:val="29"/>
    <w:qFormat/>
    <w:rsid w:val="00182859"/>
    <w:rPr>
      <w:b/>
      <w:iCs/>
      <w:smallCaps/>
      <w:color w:val="000000" w:themeColor="text1"/>
    </w:rPr>
  </w:style>
  <w:style w:type="character" w:customStyle="1" w:styleId="QuoteChar">
    <w:name w:val="Quote Char"/>
    <w:basedOn w:val="DefaultParagraphFont"/>
    <w:link w:val="Quote"/>
    <w:uiPriority w:val="29"/>
    <w:rsid w:val="00182859"/>
    <w:rPr>
      <w:rFonts w:ascii="Verdana" w:hAnsi="Verdana"/>
      <w:b/>
      <w:iCs/>
      <w:smallCaps/>
      <w:color w:val="000000" w:themeColor="text1"/>
      <w:spacing w:val="6"/>
      <w:sz w:val="22"/>
    </w:rPr>
  </w:style>
  <w:style w:type="paragraph" w:customStyle="1" w:styleId="ReqKrav">
    <w:name w:val="Req. Krav"/>
    <w:basedOn w:val="Normal"/>
    <w:next w:val="ReqDescription"/>
    <w:rsid w:val="00A748B8"/>
    <w:pPr>
      <w:keepNext/>
      <w:keepLines/>
      <w:numPr>
        <w:numId w:val="3"/>
      </w:numPr>
      <w:tabs>
        <w:tab w:val="left" w:pos="0"/>
      </w:tabs>
      <w:spacing w:line="288" w:lineRule="auto"/>
      <w:ind w:left="357" w:hanging="357"/>
    </w:pPr>
    <w:rPr>
      <w:rFonts w:ascii="Arial" w:hAnsi="Arial"/>
      <w:b/>
      <w:sz w:val="20"/>
    </w:rPr>
  </w:style>
  <w:style w:type="paragraph" w:customStyle="1" w:styleId="Kapitel">
    <w:name w:val="Kapitel"/>
    <w:basedOn w:val="Heading1"/>
    <w:next w:val="Normal"/>
    <w:qFormat/>
    <w:rsid w:val="0009258C"/>
    <w:pPr>
      <w:keepNext w:val="0"/>
      <w:pageBreakBefore/>
      <w:numPr>
        <w:numId w:val="4"/>
      </w:numPr>
      <w:spacing w:after="360" w:line="240" w:lineRule="auto"/>
    </w:pPr>
    <w:rPr>
      <w:smallCaps/>
      <w:kern w:val="0"/>
      <w:szCs w:val="22"/>
    </w:rPr>
  </w:style>
  <w:style w:type="character" w:customStyle="1" w:styleId="ListParagraphChar">
    <w:name w:val="List Paragraph Char"/>
    <w:basedOn w:val="DefaultParagraphFont"/>
    <w:link w:val="ListParagraph"/>
    <w:uiPriority w:val="34"/>
    <w:locked/>
    <w:rsid w:val="00B92C88"/>
    <w:rPr>
      <w:rFonts w:ascii="Verdana" w:hAnsi="Verdana"/>
      <w:spacing w:val="6"/>
      <w:sz w:val="18"/>
    </w:rPr>
  </w:style>
  <w:style w:type="character" w:styleId="UnresolvedMention">
    <w:name w:val="Unresolved Mention"/>
    <w:basedOn w:val="DefaultParagraphFont"/>
    <w:uiPriority w:val="99"/>
    <w:semiHidden/>
    <w:unhideWhenUsed/>
    <w:rsid w:val="001919D3"/>
    <w:rPr>
      <w:color w:val="605E5C"/>
      <w:shd w:val="clear" w:color="auto" w:fill="E1DFDD"/>
    </w:rPr>
  </w:style>
  <w:style w:type="paragraph" w:styleId="TOCHeading">
    <w:name w:val="TOC Heading"/>
    <w:basedOn w:val="Heading1"/>
    <w:next w:val="Normal"/>
    <w:uiPriority w:val="39"/>
    <w:unhideWhenUsed/>
    <w:qFormat/>
    <w:rsid w:val="00E84FF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customStyle="1" w:styleId="Krav-nummer">
    <w:name w:val="Krav-nummer"/>
    <w:basedOn w:val="ListParagraph"/>
    <w:link w:val="Krav-nummerTegn"/>
    <w:qFormat/>
    <w:rsid w:val="00E61AD2"/>
    <w:pPr>
      <w:numPr>
        <w:numId w:val="7"/>
      </w:numPr>
      <w:spacing w:after="200" w:line="276" w:lineRule="auto"/>
    </w:pPr>
    <w:rPr>
      <w:rFonts w:ascii="Arial" w:hAnsi="Arial"/>
    </w:rPr>
  </w:style>
  <w:style w:type="character" w:customStyle="1" w:styleId="Krav-nummerTegn">
    <w:name w:val="Krav-nummer Tegn"/>
    <w:basedOn w:val="DefaultParagraphFont"/>
    <w:link w:val="Krav-nummer"/>
    <w:rsid w:val="00E61AD2"/>
    <w:rPr>
      <w:rFonts w:ascii="Arial" w:eastAsia="Calibri" w:hAnsi="Arial"/>
      <w:sz w:val="22"/>
      <w:szCs w:val="22"/>
      <w:lang w:eastAsia="en-US"/>
    </w:rPr>
  </w:style>
  <w:style w:type="numbering" w:customStyle="1" w:styleId="LFO1">
    <w:name w:val="LFO1"/>
    <w:basedOn w:val="NoList"/>
    <w:rsid w:val="00ED052B"/>
    <w:pPr>
      <w:numPr>
        <w:numId w:val="8"/>
      </w:numPr>
    </w:pPr>
  </w:style>
  <w:style w:type="paragraph" w:styleId="NormalWeb">
    <w:name w:val="Normal (Web)"/>
    <w:basedOn w:val="Normal"/>
    <w:uiPriority w:val="99"/>
    <w:semiHidden/>
    <w:unhideWhenUsed/>
    <w:rsid w:val="005F1A1D"/>
    <w:pPr>
      <w:spacing w:before="100" w:beforeAutospacing="1" w:after="100" w:afterAutospacing="1" w:line="240" w:lineRule="auto"/>
    </w:pPr>
    <w:rPr>
      <w:rFonts w:ascii="Times New Roman" w:eastAsia="Times New Roman" w:hAnsi="Times New Roman"/>
      <w:sz w:val="24"/>
      <w:szCs w:val="24"/>
      <w:lang w:eastAsia="da-DK"/>
    </w:rPr>
  </w:style>
  <w:style w:type="paragraph" w:customStyle="1" w:styleId="paragraph">
    <w:name w:val="paragraph"/>
    <w:basedOn w:val="Normal"/>
    <w:rsid w:val="00D3140E"/>
    <w:pPr>
      <w:spacing w:before="100" w:beforeAutospacing="1" w:after="100" w:afterAutospacing="1" w:line="240" w:lineRule="auto"/>
    </w:pPr>
    <w:rPr>
      <w:rFonts w:ascii="Times New Roman" w:eastAsia="Times New Roman" w:hAnsi="Times New Roman"/>
      <w:sz w:val="24"/>
      <w:szCs w:val="24"/>
      <w:lang w:eastAsia="da-DK"/>
    </w:rPr>
  </w:style>
  <w:style w:type="character" w:customStyle="1" w:styleId="normaltextrun">
    <w:name w:val="normaltextrun"/>
    <w:basedOn w:val="DefaultParagraphFont"/>
    <w:rsid w:val="00D3140E"/>
  </w:style>
  <w:style w:type="character" w:customStyle="1" w:styleId="eop">
    <w:name w:val="eop"/>
    <w:basedOn w:val="DefaultParagraphFont"/>
    <w:rsid w:val="00D3140E"/>
  </w:style>
  <w:style w:type="character" w:customStyle="1" w:styleId="spellingerror">
    <w:name w:val="spellingerror"/>
    <w:basedOn w:val="DefaultParagraphFont"/>
    <w:rsid w:val="00D3140E"/>
  </w:style>
  <w:style w:type="character" w:customStyle="1" w:styleId="contextualspellingandgrammarerror">
    <w:name w:val="contextualspellingandgrammarerror"/>
    <w:basedOn w:val="DefaultParagraphFont"/>
    <w:rsid w:val="00D3140E"/>
  </w:style>
  <w:style w:type="paragraph" w:customStyle="1" w:styleId="Default">
    <w:name w:val="Default"/>
    <w:rsid w:val="00576876"/>
    <w:pPr>
      <w:autoSpaceDE w:val="0"/>
      <w:autoSpaceDN w:val="0"/>
      <w:adjustRightInd w:val="0"/>
    </w:pPr>
    <w:rPr>
      <w:rFonts w:ascii="Arial" w:hAnsi="Arial" w:cs="Arial"/>
      <w:color w:val="000000"/>
      <w:sz w:val="24"/>
      <w:szCs w:val="24"/>
    </w:rPr>
  </w:style>
  <w:style w:type="paragraph" w:styleId="ListBullet">
    <w:name w:val="List Bullet"/>
    <w:basedOn w:val="Normal"/>
    <w:uiPriority w:val="99"/>
    <w:semiHidden/>
    <w:unhideWhenUsed/>
    <w:rsid w:val="00570356"/>
    <w:pPr>
      <w:numPr>
        <w:numId w:val="10"/>
      </w:numPr>
      <w:contextualSpacing/>
    </w:pPr>
  </w:style>
  <w:style w:type="paragraph" w:styleId="Revision">
    <w:name w:val="Revision"/>
    <w:hidden/>
    <w:uiPriority w:val="99"/>
    <w:semiHidden/>
    <w:rsid w:val="00970B2A"/>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775">
      <w:bodyDiv w:val="1"/>
      <w:marLeft w:val="0"/>
      <w:marRight w:val="0"/>
      <w:marTop w:val="0"/>
      <w:marBottom w:val="0"/>
      <w:divBdr>
        <w:top w:val="none" w:sz="0" w:space="0" w:color="auto"/>
        <w:left w:val="none" w:sz="0" w:space="0" w:color="auto"/>
        <w:bottom w:val="none" w:sz="0" w:space="0" w:color="auto"/>
        <w:right w:val="none" w:sz="0" w:space="0" w:color="auto"/>
      </w:divBdr>
      <w:divsChild>
        <w:div w:id="1271934380">
          <w:marLeft w:val="0"/>
          <w:marRight w:val="0"/>
          <w:marTop w:val="0"/>
          <w:marBottom w:val="0"/>
          <w:divBdr>
            <w:top w:val="none" w:sz="0" w:space="0" w:color="auto"/>
            <w:left w:val="none" w:sz="0" w:space="0" w:color="auto"/>
            <w:bottom w:val="none" w:sz="0" w:space="0" w:color="auto"/>
            <w:right w:val="none" w:sz="0" w:space="0" w:color="auto"/>
          </w:divBdr>
        </w:div>
        <w:div w:id="984239902">
          <w:marLeft w:val="0"/>
          <w:marRight w:val="0"/>
          <w:marTop w:val="0"/>
          <w:marBottom w:val="0"/>
          <w:divBdr>
            <w:top w:val="none" w:sz="0" w:space="0" w:color="auto"/>
            <w:left w:val="none" w:sz="0" w:space="0" w:color="auto"/>
            <w:bottom w:val="none" w:sz="0" w:space="0" w:color="auto"/>
            <w:right w:val="none" w:sz="0" w:space="0" w:color="auto"/>
          </w:divBdr>
        </w:div>
        <w:div w:id="1711570214">
          <w:marLeft w:val="0"/>
          <w:marRight w:val="0"/>
          <w:marTop w:val="0"/>
          <w:marBottom w:val="0"/>
          <w:divBdr>
            <w:top w:val="none" w:sz="0" w:space="0" w:color="auto"/>
            <w:left w:val="none" w:sz="0" w:space="0" w:color="auto"/>
            <w:bottom w:val="none" w:sz="0" w:space="0" w:color="auto"/>
            <w:right w:val="none" w:sz="0" w:space="0" w:color="auto"/>
          </w:divBdr>
        </w:div>
        <w:div w:id="1665206387">
          <w:marLeft w:val="0"/>
          <w:marRight w:val="0"/>
          <w:marTop w:val="0"/>
          <w:marBottom w:val="0"/>
          <w:divBdr>
            <w:top w:val="none" w:sz="0" w:space="0" w:color="auto"/>
            <w:left w:val="none" w:sz="0" w:space="0" w:color="auto"/>
            <w:bottom w:val="none" w:sz="0" w:space="0" w:color="auto"/>
            <w:right w:val="none" w:sz="0" w:space="0" w:color="auto"/>
          </w:divBdr>
        </w:div>
        <w:div w:id="613100023">
          <w:marLeft w:val="0"/>
          <w:marRight w:val="0"/>
          <w:marTop w:val="0"/>
          <w:marBottom w:val="0"/>
          <w:divBdr>
            <w:top w:val="none" w:sz="0" w:space="0" w:color="auto"/>
            <w:left w:val="none" w:sz="0" w:space="0" w:color="auto"/>
            <w:bottom w:val="none" w:sz="0" w:space="0" w:color="auto"/>
            <w:right w:val="none" w:sz="0" w:space="0" w:color="auto"/>
          </w:divBdr>
        </w:div>
        <w:div w:id="879048818">
          <w:marLeft w:val="0"/>
          <w:marRight w:val="0"/>
          <w:marTop w:val="0"/>
          <w:marBottom w:val="0"/>
          <w:divBdr>
            <w:top w:val="none" w:sz="0" w:space="0" w:color="auto"/>
            <w:left w:val="none" w:sz="0" w:space="0" w:color="auto"/>
            <w:bottom w:val="none" w:sz="0" w:space="0" w:color="auto"/>
            <w:right w:val="none" w:sz="0" w:space="0" w:color="auto"/>
          </w:divBdr>
        </w:div>
        <w:div w:id="699278382">
          <w:marLeft w:val="0"/>
          <w:marRight w:val="0"/>
          <w:marTop w:val="0"/>
          <w:marBottom w:val="0"/>
          <w:divBdr>
            <w:top w:val="none" w:sz="0" w:space="0" w:color="auto"/>
            <w:left w:val="none" w:sz="0" w:space="0" w:color="auto"/>
            <w:bottom w:val="none" w:sz="0" w:space="0" w:color="auto"/>
            <w:right w:val="none" w:sz="0" w:space="0" w:color="auto"/>
          </w:divBdr>
        </w:div>
        <w:div w:id="1475179211">
          <w:marLeft w:val="0"/>
          <w:marRight w:val="0"/>
          <w:marTop w:val="0"/>
          <w:marBottom w:val="0"/>
          <w:divBdr>
            <w:top w:val="none" w:sz="0" w:space="0" w:color="auto"/>
            <w:left w:val="none" w:sz="0" w:space="0" w:color="auto"/>
            <w:bottom w:val="none" w:sz="0" w:space="0" w:color="auto"/>
            <w:right w:val="none" w:sz="0" w:space="0" w:color="auto"/>
          </w:divBdr>
        </w:div>
        <w:div w:id="1180579440">
          <w:marLeft w:val="0"/>
          <w:marRight w:val="0"/>
          <w:marTop w:val="0"/>
          <w:marBottom w:val="0"/>
          <w:divBdr>
            <w:top w:val="none" w:sz="0" w:space="0" w:color="auto"/>
            <w:left w:val="none" w:sz="0" w:space="0" w:color="auto"/>
            <w:bottom w:val="none" w:sz="0" w:space="0" w:color="auto"/>
            <w:right w:val="none" w:sz="0" w:space="0" w:color="auto"/>
          </w:divBdr>
        </w:div>
      </w:divsChild>
    </w:div>
    <w:div w:id="88164966">
      <w:bodyDiv w:val="1"/>
      <w:marLeft w:val="0"/>
      <w:marRight w:val="0"/>
      <w:marTop w:val="0"/>
      <w:marBottom w:val="0"/>
      <w:divBdr>
        <w:top w:val="none" w:sz="0" w:space="0" w:color="auto"/>
        <w:left w:val="none" w:sz="0" w:space="0" w:color="auto"/>
        <w:bottom w:val="none" w:sz="0" w:space="0" w:color="auto"/>
        <w:right w:val="none" w:sz="0" w:space="0" w:color="auto"/>
      </w:divBdr>
    </w:div>
    <w:div w:id="233051272">
      <w:bodyDiv w:val="1"/>
      <w:marLeft w:val="0"/>
      <w:marRight w:val="0"/>
      <w:marTop w:val="0"/>
      <w:marBottom w:val="0"/>
      <w:divBdr>
        <w:top w:val="none" w:sz="0" w:space="0" w:color="auto"/>
        <w:left w:val="none" w:sz="0" w:space="0" w:color="auto"/>
        <w:bottom w:val="none" w:sz="0" w:space="0" w:color="auto"/>
        <w:right w:val="none" w:sz="0" w:space="0" w:color="auto"/>
      </w:divBdr>
    </w:div>
    <w:div w:id="543367082">
      <w:bodyDiv w:val="1"/>
      <w:marLeft w:val="0"/>
      <w:marRight w:val="0"/>
      <w:marTop w:val="0"/>
      <w:marBottom w:val="0"/>
      <w:divBdr>
        <w:top w:val="none" w:sz="0" w:space="0" w:color="auto"/>
        <w:left w:val="none" w:sz="0" w:space="0" w:color="auto"/>
        <w:bottom w:val="none" w:sz="0" w:space="0" w:color="auto"/>
        <w:right w:val="none" w:sz="0" w:space="0" w:color="auto"/>
      </w:divBdr>
    </w:div>
    <w:div w:id="630674778">
      <w:bodyDiv w:val="1"/>
      <w:marLeft w:val="0"/>
      <w:marRight w:val="0"/>
      <w:marTop w:val="0"/>
      <w:marBottom w:val="0"/>
      <w:divBdr>
        <w:top w:val="none" w:sz="0" w:space="0" w:color="auto"/>
        <w:left w:val="none" w:sz="0" w:space="0" w:color="auto"/>
        <w:bottom w:val="none" w:sz="0" w:space="0" w:color="auto"/>
        <w:right w:val="none" w:sz="0" w:space="0" w:color="auto"/>
      </w:divBdr>
    </w:div>
    <w:div w:id="670526549">
      <w:bodyDiv w:val="1"/>
      <w:marLeft w:val="0"/>
      <w:marRight w:val="0"/>
      <w:marTop w:val="0"/>
      <w:marBottom w:val="0"/>
      <w:divBdr>
        <w:top w:val="none" w:sz="0" w:space="0" w:color="auto"/>
        <w:left w:val="none" w:sz="0" w:space="0" w:color="auto"/>
        <w:bottom w:val="none" w:sz="0" w:space="0" w:color="auto"/>
        <w:right w:val="none" w:sz="0" w:space="0" w:color="auto"/>
      </w:divBdr>
    </w:div>
    <w:div w:id="852181299">
      <w:bodyDiv w:val="1"/>
      <w:marLeft w:val="0"/>
      <w:marRight w:val="0"/>
      <w:marTop w:val="0"/>
      <w:marBottom w:val="0"/>
      <w:divBdr>
        <w:top w:val="none" w:sz="0" w:space="0" w:color="auto"/>
        <w:left w:val="none" w:sz="0" w:space="0" w:color="auto"/>
        <w:bottom w:val="none" w:sz="0" w:space="0" w:color="auto"/>
        <w:right w:val="none" w:sz="0" w:space="0" w:color="auto"/>
      </w:divBdr>
    </w:div>
    <w:div w:id="1072966945">
      <w:bodyDiv w:val="1"/>
      <w:marLeft w:val="0"/>
      <w:marRight w:val="0"/>
      <w:marTop w:val="0"/>
      <w:marBottom w:val="0"/>
      <w:divBdr>
        <w:top w:val="none" w:sz="0" w:space="0" w:color="auto"/>
        <w:left w:val="none" w:sz="0" w:space="0" w:color="auto"/>
        <w:bottom w:val="none" w:sz="0" w:space="0" w:color="auto"/>
        <w:right w:val="none" w:sz="0" w:space="0" w:color="auto"/>
      </w:divBdr>
      <w:divsChild>
        <w:div w:id="807476933">
          <w:marLeft w:val="0"/>
          <w:marRight w:val="0"/>
          <w:marTop w:val="0"/>
          <w:marBottom w:val="0"/>
          <w:divBdr>
            <w:top w:val="none" w:sz="0" w:space="0" w:color="auto"/>
            <w:left w:val="none" w:sz="0" w:space="0" w:color="auto"/>
            <w:bottom w:val="none" w:sz="0" w:space="0" w:color="auto"/>
            <w:right w:val="none" w:sz="0" w:space="0" w:color="auto"/>
          </w:divBdr>
          <w:divsChild>
            <w:div w:id="1965571568">
              <w:marLeft w:val="0"/>
              <w:marRight w:val="0"/>
              <w:marTop w:val="0"/>
              <w:marBottom w:val="0"/>
              <w:divBdr>
                <w:top w:val="none" w:sz="0" w:space="0" w:color="auto"/>
                <w:left w:val="none" w:sz="0" w:space="0" w:color="auto"/>
                <w:bottom w:val="none" w:sz="0" w:space="0" w:color="auto"/>
                <w:right w:val="none" w:sz="0" w:space="0" w:color="auto"/>
              </w:divBdr>
            </w:div>
          </w:divsChild>
        </w:div>
        <w:div w:id="1872498743">
          <w:marLeft w:val="0"/>
          <w:marRight w:val="0"/>
          <w:marTop w:val="0"/>
          <w:marBottom w:val="0"/>
          <w:divBdr>
            <w:top w:val="none" w:sz="0" w:space="0" w:color="auto"/>
            <w:left w:val="none" w:sz="0" w:space="0" w:color="auto"/>
            <w:bottom w:val="none" w:sz="0" w:space="0" w:color="auto"/>
            <w:right w:val="none" w:sz="0" w:space="0" w:color="auto"/>
          </w:divBdr>
          <w:divsChild>
            <w:div w:id="159928399">
              <w:marLeft w:val="0"/>
              <w:marRight w:val="0"/>
              <w:marTop w:val="0"/>
              <w:marBottom w:val="0"/>
              <w:divBdr>
                <w:top w:val="none" w:sz="0" w:space="0" w:color="auto"/>
                <w:left w:val="none" w:sz="0" w:space="0" w:color="auto"/>
                <w:bottom w:val="none" w:sz="0" w:space="0" w:color="auto"/>
                <w:right w:val="none" w:sz="0" w:space="0" w:color="auto"/>
              </w:divBdr>
            </w:div>
            <w:div w:id="255983928">
              <w:marLeft w:val="0"/>
              <w:marRight w:val="0"/>
              <w:marTop w:val="0"/>
              <w:marBottom w:val="0"/>
              <w:divBdr>
                <w:top w:val="none" w:sz="0" w:space="0" w:color="auto"/>
                <w:left w:val="none" w:sz="0" w:space="0" w:color="auto"/>
                <w:bottom w:val="none" w:sz="0" w:space="0" w:color="auto"/>
                <w:right w:val="none" w:sz="0" w:space="0" w:color="auto"/>
              </w:divBdr>
            </w:div>
            <w:div w:id="1027293598">
              <w:marLeft w:val="0"/>
              <w:marRight w:val="0"/>
              <w:marTop w:val="0"/>
              <w:marBottom w:val="0"/>
              <w:divBdr>
                <w:top w:val="none" w:sz="0" w:space="0" w:color="auto"/>
                <w:left w:val="none" w:sz="0" w:space="0" w:color="auto"/>
                <w:bottom w:val="none" w:sz="0" w:space="0" w:color="auto"/>
                <w:right w:val="none" w:sz="0" w:space="0" w:color="auto"/>
              </w:divBdr>
            </w:div>
            <w:div w:id="684595807">
              <w:marLeft w:val="0"/>
              <w:marRight w:val="0"/>
              <w:marTop w:val="0"/>
              <w:marBottom w:val="0"/>
              <w:divBdr>
                <w:top w:val="none" w:sz="0" w:space="0" w:color="auto"/>
                <w:left w:val="none" w:sz="0" w:space="0" w:color="auto"/>
                <w:bottom w:val="none" w:sz="0" w:space="0" w:color="auto"/>
                <w:right w:val="none" w:sz="0" w:space="0" w:color="auto"/>
              </w:divBdr>
            </w:div>
            <w:div w:id="1251966204">
              <w:marLeft w:val="0"/>
              <w:marRight w:val="0"/>
              <w:marTop w:val="0"/>
              <w:marBottom w:val="0"/>
              <w:divBdr>
                <w:top w:val="none" w:sz="0" w:space="0" w:color="auto"/>
                <w:left w:val="none" w:sz="0" w:space="0" w:color="auto"/>
                <w:bottom w:val="none" w:sz="0" w:space="0" w:color="auto"/>
                <w:right w:val="none" w:sz="0" w:space="0" w:color="auto"/>
              </w:divBdr>
            </w:div>
          </w:divsChild>
        </w:div>
        <w:div w:id="634218156">
          <w:marLeft w:val="0"/>
          <w:marRight w:val="0"/>
          <w:marTop w:val="0"/>
          <w:marBottom w:val="0"/>
          <w:divBdr>
            <w:top w:val="none" w:sz="0" w:space="0" w:color="auto"/>
            <w:left w:val="none" w:sz="0" w:space="0" w:color="auto"/>
            <w:bottom w:val="none" w:sz="0" w:space="0" w:color="auto"/>
            <w:right w:val="none" w:sz="0" w:space="0" w:color="auto"/>
          </w:divBdr>
          <w:divsChild>
            <w:div w:id="182981086">
              <w:marLeft w:val="0"/>
              <w:marRight w:val="0"/>
              <w:marTop w:val="0"/>
              <w:marBottom w:val="0"/>
              <w:divBdr>
                <w:top w:val="none" w:sz="0" w:space="0" w:color="auto"/>
                <w:left w:val="none" w:sz="0" w:space="0" w:color="auto"/>
                <w:bottom w:val="none" w:sz="0" w:space="0" w:color="auto"/>
                <w:right w:val="none" w:sz="0" w:space="0" w:color="auto"/>
              </w:divBdr>
            </w:div>
            <w:div w:id="48845930">
              <w:marLeft w:val="0"/>
              <w:marRight w:val="0"/>
              <w:marTop w:val="0"/>
              <w:marBottom w:val="0"/>
              <w:divBdr>
                <w:top w:val="none" w:sz="0" w:space="0" w:color="auto"/>
                <w:left w:val="none" w:sz="0" w:space="0" w:color="auto"/>
                <w:bottom w:val="none" w:sz="0" w:space="0" w:color="auto"/>
                <w:right w:val="none" w:sz="0" w:space="0" w:color="auto"/>
              </w:divBdr>
            </w:div>
            <w:div w:id="2028753379">
              <w:marLeft w:val="0"/>
              <w:marRight w:val="0"/>
              <w:marTop w:val="0"/>
              <w:marBottom w:val="0"/>
              <w:divBdr>
                <w:top w:val="none" w:sz="0" w:space="0" w:color="auto"/>
                <w:left w:val="none" w:sz="0" w:space="0" w:color="auto"/>
                <w:bottom w:val="none" w:sz="0" w:space="0" w:color="auto"/>
                <w:right w:val="none" w:sz="0" w:space="0" w:color="auto"/>
              </w:divBdr>
            </w:div>
            <w:div w:id="1202788204">
              <w:marLeft w:val="0"/>
              <w:marRight w:val="0"/>
              <w:marTop w:val="0"/>
              <w:marBottom w:val="0"/>
              <w:divBdr>
                <w:top w:val="none" w:sz="0" w:space="0" w:color="auto"/>
                <w:left w:val="none" w:sz="0" w:space="0" w:color="auto"/>
                <w:bottom w:val="none" w:sz="0" w:space="0" w:color="auto"/>
                <w:right w:val="none" w:sz="0" w:space="0" w:color="auto"/>
              </w:divBdr>
            </w:div>
          </w:divsChild>
        </w:div>
        <w:div w:id="1786197685">
          <w:marLeft w:val="0"/>
          <w:marRight w:val="0"/>
          <w:marTop w:val="0"/>
          <w:marBottom w:val="0"/>
          <w:divBdr>
            <w:top w:val="none" w:sz="0" w:space="0" w:color="auto"/>
            <w:left w:val="none" w:sz="0" w:space="0" w:color="auto"/>
            <w:bottom w:val="none" w:sz="0" w:space="0" w:color="auto"/>
            <w:right w:val="none" w:sz="0" w:space="0" w:color="auto"/>
          </w:divBdr>
          <w:divsChild>
            <w:div w:id="719867841">
              <w:marLeft w:val="0"/>
              <w:marRight w:val="0"/>
              <w:marTop w:val="0"/>
              <w:marBottom w:val="0"/>
              <w:divBdr>
                <w:top w:val="none" w:sz="0" w:space="0" w:color="auto"/>
                <w:left w:val="none" w:sz="0" w:space="0" w:color="auto"/>
                <w:bottom w:val="none" w:sz="0" w:space="0" w:color="auto"/>
                <w:right w:val="none" w:sz="0" w:space="0" w:color="auto"/>
              </w:divBdr>
            </w:div>
            <w:div w:id="851842579">
              <w:marLeft w:val="0"/>
              <w:marRight w:val="0"/>
              <w:marTop w:val="0"/>
              <w:marBottom w:val="0"/>
              <w:divBdr>
                <w:top w:val="none" w:sz="0" w:space="0" w:color="auto"/>
                <w:left w:val="none" w:sz="0" w:space="0" w:color="auto"/>
                <w:bottom w:val="none" w:sz="0" w:space="0" w:color="auto"/>
                <w:right w:val="none" w:sz="0" w:space="0" w:color="auto"/>
              </w:divBdr>
            </w:div>
            <w:div w:id="1848786537">
              <w:marLeft w:val="0"/>
              <w:marRight w:val="0"/>
              <w:marTop w:val="0"/>
              <w:marBottom w:val="0"/>
              <w:divBdr>
                <w:top w:val="none" w:sz="0" w:space="0" w:color="auto"/>
                <w:left w:val="none" w:sz="0" w:space="0" w:color="auto"/>
                <w:bottom w:val="none" w:sz="0" w:space="0" w:color="auto"/>
                <w:right w:val="none" w:sz="0" w:space="0" w:color="auto"/>
              </w:divBdr>
            </w:div>
            <w:div w:id="1880976131">
              <w:marLeft w:val="0"/>
              <w:marRight w:val="0"/>
              <w:marTop w:val="0"/>
              <w:marBottom w:val="0"/>
              <w:divBdr>
                <w:top w:val="none" w:sz="0" w:space="0" w:color="auto"/>
                <w:left w:val="none" w:sz="0" w:space="0" w:color="auto"/>
                <w:bottom w:val="none" w:sz="0" w:space="0" w:color="auto"/>
                <w:right w:val="none" w:sz="0" w:space="0" w:color="auto"/>
              </w:divBdr>
            </w:div>
          </w:divsChild>
        </w:div>
        <w:div w:id="1488746735">
          <w:marLeft w:val="0"/>
          <w:marRight w:val="0"/>
          <w:marTop w:val="0"/>
          <w:marBottom w:val="0"/>
          <w:divBdr>
            <w:top w:val="none" w:sz="0" w:space="0" w:color="auto"/>
            <w:left w:val="none" w:sz="0" w:space="0" w:color="auto"/>
            <w:bottom w:val="none" w:sz="0" w:space="0" w:color="auto"/>
            <w:right w:val="none" w:sz="0" w:space="0" w:color="auto"/>
          </w:divBdr>
          <w:divsChild>
            <w:div w:id="907306391">
              <w:marLeft w:val="0"/>
              <w:marRight w:val="0"/>
              <w:marTop w:val="0"/>
              <w:marBottom w:val="0"/>
              <w:divBdr>
                <w:top w:val="none" w:sz="0" w:space="0" w:color="auto"/>
                <w:left w:val="none" w:sz="0" w:space="0" w:color="auto"/>
                <w:bottom w:val="none" w:sz="0" w:space="0" w:color="auto"/>
                <w:right w:val="none" w:sz="0" w:space="0" w:color="auto"/>
              </w:divBdr>
            </w:div>
            <w:div w:id="1932225">
              <w:marLeft w:val="0"/>
              <w:marRight w:val="0"/>
              <w:marTop w:val="0"/>
              <w:marBottom w:val="0"/>
              <w:divBdr>
                <w:top w:val="none" w:sz="0" w:space="0" w:color="auto"/>
                <w:left w:val="none" w:sz="0" w:space="0" w:color="auto"/>
                <w:bottom w:val="none" w:sz="0" w:space="0" w:color="auto"/>
                <w:right w:val="none" w:sz="0" w:space="0" w:color="auto"/>
              </w:divBdr>
            </w:div>
          </w:divsChild>
        </w:div>
        <w:div w:id="158086470">
          <w:marLeft w:val="0"/>
          <w:marRight w:val="0"/>
          <w:marTop w:val="0"/>
          <w:marBottom w:val="0"/>
          <w:divBdr>
            <w:top w:val="none" w:sz="0" w:space="0" w:color="auto"/>
            <w:left w:val="none" w:sz="0" w:space="0" w:color="auto"/>
            <w:bottom w:val="none" w:sz="0" w:space="0" w:color="auto"/>
            <w:right w:val="none" w:sz="0" w:space="0" w:color="auto"/>
          </w:divBdr>
        </w:div>
        <w:div w:id="1414551352">
          <w:marLeft w:val="0"/>
          <w:marRight w:val="0"/>
          <w:marTop w:val="0"/>
          <w:marBottom w:val="0"/>
          <w:divBdr>
            <w:top w:val="none" w:sz="0" w:space="0" w:color="auto"/>
            <w:left w:val="none" w:sz="0" w:space="0" w:color="auto"/>
            <w:bottom w:val="none" w:sz="0" w:space="0" w:color="auto"/>
            <w:right w:val="none" w:sz="0" w:space="0" w:color="auto"/>
          </w:divBdr>
        </w:div>
        <w:div w:id="488139530">
          <w:marLeft w:val="0"/>
          <w:marRight w:val="0"/>
          <w:marTop w:val="0"/>
          <w:marBottom w:val="0"/>
          <w:divBdr>
            <w:top w:val="none" w:sz="0" w:space="0" w:color="auto"/>
            <w:left w:val="none" w:sz="0" w:space="0" w:color="auto"/>
            <w:bottom w:val="none" w:sz="0" w:space="0" w:color="auto"/>
            <w:right w:val="none" w:sz="0" w:space="0" w:color="auto"/>
          </w:divBdr>
        </w:div>
        <w:div w:id="50691211">
          <w:marLeft w:val="0"/>
          <w:marRight w:val="0"/>
          <w:marTop w:val="0"/>
          <w:marBottom w:val="0"/>
          <w:divBdr>
            <w:top w:val="none" w:sz="0" w:space="0" w:color="auto"/>
            <w:left w:val="none" w:sz="0" w:space="0" w:color="auto"/>
            <w:bottom w:val="none" w:sz="0" w:space="0" w:color="auto"/>
            <w:right w:val="none" w:sz="0" w:space="0" w:color="auto"/>
          </w:divBdr>
        </w:div>
        <w:div w:id="8527784">
          <w:marLeft w:val="0"/>
          <w:marRight w:val="0"/>
          <w:marTop w:val="0"/>
          <w:marBottom w:val="0"/>
          <w:divBdr>
            <w:top w:val="none" w:sz="0" w:space="0" w:color="auto"/>
            <w:left w:val="none" w:sz="0" w:space="0" w:color="auto"/>
            <w:bottom w:val="none" w:sz="0" w:space="0" w:color="auto"/>
            <w:right w:val="none" w:sz="0" w:space="0" w:color="auto"/>
          </w:divBdr>
        </w:div>
        <w:div w:id="116417558">
          <w:marLeft w:val="0"/>
          <w:marRight w:val="0"/>
          <w:marTop w:val="0"/>
          <w:marBottom w:val="0"/>
          <w:divBdr>
            <w:top w:val="none" w:sz="0" w:space="0" w:color="auto"/>
            <w:left w:val="none" w:sz="0" w:space="0" w:color="auto"/>
            <w:bottom w:val="none" w:sz="0" w:space="0" w:color="auto"/>
            <w:right w:val="none" w:sz="0" w:space="0" w:color="auto"/>
          </w:divBdr>
        </w:div>
        <w:div w:id="1119880639">
          <w:marLeft w:val="0"/>
          <w:marRight w:val="0"/>
          <w:marTop w:val="0"/>
          <w:marBottom w:val="0"/>
          <w:divBdr>
            <w:top w:val="none" w:sz="0" w:space="0" w:color="auto"/>
            <w:left w:val="none" w:sz="0" w:space="0" w:color="auto"/>
            <w:bottom w:val="none" w:sz="0" w:space="0" w:color="auto"/>
            <w:right w:val="none" w:sz="0" w:space="0" w:color="auto"/>
          </w:divBdr>
        </w:div>
        <w:div w:id="178617839">
          <w:marLeft w:val="0"/>
          <w:marRight w:val="0"/>
          <w:marTop w:val="0"/>
          <w:marBottom w:val="0"/>
          <w:divBdr>
            <w:top w:val="none" w:sz="0" w:space="0" w:color="auto"/>
            <w:left w:val="none" w:sz="0" w:space="0" w:color="auto"/>
            <w:bottom w:val="none" w:sz="0" w:space="0" w:color="auto"/>
            <w:right w:val="none" w:sz="0" w:space="0" w:color="auto"/>
          </w:divBdr>
        </w:div>
        <w:div w:id="2020815777">
          <w:marLeft w:val="0"/>
          <w:marRight w:val="0"/>
          <w:marTop w:val="0"/>
          <w:marBottom w:val="0"/>
          <w:divBdr>
            <w:top w:val="none" w:sz="0" w:space="0" w:color="auto"/>
            <w:left w:val="none" w:sz="0" w:space="0" w:color="auto"/>
            <w:bottom w:val="none" w:sz="0" w:space="0" w:color="auto"/>
            <w:right w:val="none" w:sz="0" w:space="0" w:color="auto"/>
          </w:divBdr>
        </w:div>
        <w:div w:id="1038050182">
          <w:marLeft w:val="0"/>
          <w:marRight w:val="0"/>
          <w:marTop w:val="0"/>
          <w:marBottom w:val="0"/>
          <w:divBdr>
            <w:top w:val="none" w:sz="0" w:space="0" w:color="auto"/>
            <w:left w:val="none" w:sz="0" w:space="0" w:color="auto"/>
            <w:bottom w:val="none" w:sz="0" w:space="0" w:color="auto"/>
            <w:right w:val="none" w:sz="0" w:space="0" w:color="auto"/>
          </w:divBdr>
        </w:div>
        <w:div w:id="397288428">
          <w:marLeft w:val="0"/>
          <w:marRight w:val="0"/>
          <w:marTop w:val="0"/>
          <w:marBottom w:val="0"/>
          <w:divBdr>
            <w:top w:val="none" w:sz="0" w:space="0" w:color="auto"/>
            <w:left w:val="none" w:sz="0" w:space="0" w:color="auto"/>
            <w:bottom w:val="none" w:sz="0" w:space="0" w:color="auto"/>
            <w:right w:val="none" w:sz="0" w:space="0" w:color="auto"/>
          </w:divBdr>
          <w:divsChild>
            <w:div w:id="1245452166">
              <w:marLeft w:val="0"/>
              <w:marRight w:val="0"/>
              <w:marTop w:val="0"/>
              <w:marBottom w:val="0"/>
              <w:divBdr>
                <w:top w:val="none" w:sz="0" w:space="0" w:color="auto"/>
                <w:left w:val="none" w:sz="0" w:space="0" w:color="auto"/>
                <w:bottom w:val="none" w:sz="0" w:space="0" w:color="auto"/>
                <w:right w:val="none" w:sz="0" w:space="0" w:color="auto"/>
              </w:divBdr>
            </w:div>
            <w:div w:id="27145088">
              <w:marLeft w:val="0"/>
              <w:marRight w:val="0"/>
              <w:marTop w:val="0"/>
              <w:marBottom w:val="0"/>
              <w:divBdr>
                <w:top w:val="none" w:sz="0" w:space="0" w:color="auto"/>
                <w:left w:val="none" w:sz="0" w:space="0" w:color="auto"/>
                <w:bottom w:val="none" w:sz="0" w:space="0" w:color="auto"/>
                <w:right w:val="none" w:sz="0" w:space="0" w:color="auto"/>
              </w:divBdr>
            </w:div>
            <w:div w:id="1176192723">
              <w:marLeft w:val="0"/>
              <w:marRight w:val="0"/>
              <w:marTop w:val="0"/>
              <w:marBottom w:val="0"/>
              <w:divBdr>
                <w:top w:val="none" w:sz="0" w:space="0" w:color="auto"/>
                <w:left w:val="none" w:sz="0" w:space="0" w:color="auto"/>
                <w:bottom w:val="none" w:sz="0" w:space="0" w:color="auto"/>
                <w:right w:val="none" w:sz="0" w:space="0" w:color="auto"/>
              </w:divBdr>
            </w:div>
            <w:div w:id="969364346">
              <w:marLeft w:val="0"/>
              <w:marRight w:val="0"/>
              <w:marTop w:val="0"/>
              <w:marBottom w:val="0"/>
              <w:divBdr>
                <w:top w:val="none" w:sz="0" w:space="0" w:color="auto"/>
                <w:left w:val="none" w:sz="0" w:space="0" w:color="auto"/>
                <w:bottom w:val="none" w:sz="0" w:space="0" w:color="auto"/>
                <w:right w:val="none" w:sz="0" w:space="0" w:color="auto"/>
              </w:divBdr>
            </w:div>
          </w:divsChild>
        </w:div>
        <w:div w:id="63143353">
          <w:marLeft w:val="0"/>
          <w:marRight w:val="0"/>
          <w:marTop w:val="0"/>
          <w:marBottom w:val="0"/>
          <w:divBdr>
            <w:top w:val="none" w:sz="0" w:space="0" w:color="auto"/>
            <w:left w:val="none" w:sz="0" w:space="0" w:color="auto"/>
            <w:bottom w:val="none" w:sz="0" w:space="0" w:color="auto"/>
            <w:right w:val="none" w:sz="0" w:space="0" w:color="auto"/>
          </w:divBdr>
          <w:divsChild>
            <w:div w:id="1249576299">
              <w:marLeft w:val="0"/>
              <w:marRight w:val="0"/>
              <w:marTop w:val="0"/>
              <w:marBottom w:val="0"/>
              <w:divBdr>
                <w:top w:val="none" w:sz="0" w:space="0" w:color="auto"/>
                <w:left w:val="none" w:sz="0" w:space="0" w:color="auto"/>
                <w:bottom w:val="none" w:sz="0" w:space="0" w:color="auto"/>
                <w:right w:val="none" w:sz="0" w:space="0" w:color="auto"/>
              </w:divBdr>
            </w:div>
            <w:div w:id="1950505868">
              <w:marLeft w:val="0"/>
              <w:marRight w:val="0"/>
              <w:marTop w:val="0"/>
              <w:marBottom w:val="0"/>
              <w:divBdr>
                <w:top w:val="none" w:sz="0" w:space="0" w:color="auto"/>
                <w:left w:val="none" w:sz="0" w:space="0" w:color="auto"/>
                <w:bottom w:val="none" w:sz="0" w:space="0" w:color="auto"/>
                <w:right w:val="none" w:sz="0" w:space="0" w:color="auto"/>
              </w:divBdr>
            </w:div>
            <w:div w:id="853611062">
              <w:marLeft w:val="0"/>
              <w:marRight w:val="0"/>
              <w:marTop w:val="0"/>
              <w:marBottom w:val="0"/>
              <w:divBdr>
                <w:top w:val="none" w:sz="0" w:space="0" w:color="auto"/>
                <w:left w:val="none" w:sz="0" w:space="0" w:color="auto"/>
                <w:bottom w:val="none" w:sz="0" w:space="0" w:color="auto"/>
                <w:right w:val="none" w:sz="0" w:space="0" w:color="auto"/>
              </w:divBdr>
            </w:div>
            <w:div w:id="1011227156">
              <w:marLeft w:val="0"/>
              <w:marRight w:val="0"/>
              <w:marTop w:val="0"/>
              <w:marBottom w:val="0"/>
              <w:divBdr>
                <w:top w:val="none" w:sz="0" w:space="0" w:color="auto"/>
                <w:left w:val="none" w:sz="0" w:space="0" w:color="auto"/>
                <w:bottom w:val="none" w:sz="0" w:space="0" w:color="auto"/>
                <w:right w:val="none" w:sz="0" w:space="0" w:color="auto"/>
              </w:divBdr>
            </w:div>
          </w:divsChild>
        </w:div>
        <w:div w:id="490412277">
          <w:marLeft w:val="0"/>
          <w:marRight w:val="0"/>
          <w:marTop w:val="0"/>
          <w:marBottom w:val="0"/>
          <w:divBdr>
            <w:top w:val="none" w:sz="0" w:space="0" w:color="auto"/>
            <w:left w:val="none" w:sz="0" w:space="0" w:color="auto"/>
            <w:bottom w:val="none" w:sz="0" w:space="0" w:color="auto"/>
            <w:right w:val="none" w:sz="0" w:space="0" w:color="auto"/>
          </w:divBdr>
          <w:divsChild>
            <w:div w:id="744885425">
              <w:marLeft w:val="0"/>
              <w:marRight w:val="0"/>
              <w:marTop w:val="0"/>
              <w:marBottom w:val="0"/>
              <w:divBdr>
                <w:top w:val="none" w:sz="0" w:space="0" w:color="auto"/>
                <w:left w:val="none" w:sz="0" w:space="0" w:color="auto"/>
                <w:bottom w:val="none" w:sz="0" w:space="0" w:color="auto"/>
                <w:right w:val="none" w:sz="0" w:space="0" w:color="auto"/>
              </w:divBdr>
            </w:div>
            <w:div w:id="1912545629">
              <w:marLeft w:val="0"/>
              <w:marRight w:val="0"/>
              <w:marTop w:val="0"/>
              <w:marBottom w:val="0"/>
              <w:divBdr>
                <w:top w:val="none" w:sz="0" w:space="0" w:color="auto"/>
                <w:left w:val="none" w:sz="0" w:space="0" w:color="auto"/>
                <w:bottom w:val="none" w:sz="0" w:space="0" w:color="auto"/>
                <w:right w:val="none" w:sz="0" w:space="0" w:color="auto"/>
              </w:divBdr>
            </w:div>
            <w:div w:id="1848639725">
              <w:marLeft w:val="0"/>
              <w:marRight w:val="0"/>
              <w:marTop w:val="0"/>
              <w:marBottom w:val="0"/>
              <w:divBdr>
                <w:top w:val="none" w:sz="0" w:space="0" w:color="auto"/>
                <w:left w:val="none" w:sz="0" w:space="0" w:color="auto"/>
                <w:bottom w:val="none" w:sz="0" w:space="0" w:color="auto"/>
                <w:right w:val="none" w:sz="0" w:space="0" w:color="auto"/>
              </w:divBdr>
            </w:div>
            <w:div w:id="322467909">
              <w:marLeft w:val="0"/>
              <w:marRight w:val="0"/>
              <w:marTop w:val="0"/>
              <w:marBottom w:val="0"/>
              <w:divBdr>
                <w:top w:val="none" w:sz="0" w:space="0" w:color="auto"/>
                <w:left w:val="none" w:sz="0" w:space="0" w:color="auto"/>
                <w:bottom w:val="none" w:sz="0" w:space="0" w:color="auto"/>
                <w:right w:val="none" w:sz="0" w:space="0" w:color="auto"/>
              </w:divBdr>
            </w:div>
          </w:divsChild>
        </w:div>
        <w:div w:id="991787926">
          <w:marLeft w:val="0"/>
          <w:marRight w:val="0"/>
          <w:marTop w:val="0"/>
          <w:marBottom w:val="0"/>
          <w:divBdr>
            <w:top w:val="none" w:sz="0" w:space="0" w:color="auto"/>
            <w:left w:val="none" w:sz="0" w:space="0" w:color="auto"/>
            <w:bottom w:val="none" w:sz="0" w:space="0" w:color="auto"/>
            <w:right w:val="none" w:sz="0" w:space="0" w:color="auto"/>
          </w:divBdr>
          <w:divsChild>
            <w:div w:id="1324352675">
              <w:marLeft w:val="0"/>
              <w:marRight w:val="0"/>
              <w:marTop w:val="0"/>
              <w:marBottom w:val="0"/>
              <w:divBdr>
                <w:top w:val="none" w:sz="0" w:space="0" w:color="auto"/>
                <w:left w:val="none" w:sz="0" w:space="0" w:color="auto"/>
                <w:bottom w:val="none" w:sz="0" w:space="0" w:color="auto"/>
                <w:right w:val="none" w:sz="0" w:space="0" w:color="auto"/>
              </w:divBdr>
            </w:div>
            <w:div w:id="1731925258">
              <w:marLeft w:val="0"/>
              <w:marRight w:val="0"/>
              <w:marTop w:val="0"/>
              <w:marBottom w:val="0"/>
              <w:divBdr>
                <w:top w:val="none" w:sz="0" w:space="0" w:color="auto"/>
                <w:left w:val="none" w:sz="0" w:space="0" w:color="auto"/>
                <w:bottom w:val="none" w:sz="0" w:space="0" w:color="auto"/>
                <w:right w:val="none" w:sz="0" w:space="0" w:color="auto"/>
              </w:divBdr>
            </w:div>
            <w:div w:id="742723021">
              <w:marLeft w:val="0"/>
              <w:marRight w:val="0"/>
              <w:marTop w:val="0"/>
              <w:marBottom w:val="0"/>
              <w:divBdr>
                <w:top w:val="none" w:sz="0" w:space="0" w:color="auto"/>
                <w:left w:val="none" w:sz="0" w:space="0" w:color="auto"/>
                <w:bottom w:val="none" w:sz="0" w:space="0" w:color="auto"/>
                <w:right w:val="none" w:sz="0" w:space="0" w:color="auto"/>
              </w:divBdr>
            </w:div>
            <w:div w:id="26613323">
              <w:marLeft w:val="0"/>
              <w:marRight w:val="0"/>
              <w:marTop w:val="0"/>
              <w:marBottom w:val="0"/>
              <w:divBdr>
                <w:top w:val="none" w:sz="0" w:space="0" w:color="auto"/>
                <w:left w:val="none" w:sz="0" w:space="0" w:color="auto"/>
                <w:bottom w:val="none" w:sz="0" w:space="0" w:color="auto"/>
                <w:right w:val="none" w:sz="0" w:space="0" w:color="auto"/>
              </w:divBdr>
            </w:div>
          </w:divsChild>
        </w:div>
        <w:div w:id="1998997018">
          <w:marLeft w:val="0"/>
          <w:marRight w:val="0"/>
          <w:marTop w:val="0"/>
          <w:marBottom w:val="0"/>
          <w:divBdr>
            <w:top w:val="none" w:sz="0" w:space="0" w:color="auto"/>
            <w:left w:val="none" w:sz="0" w:space="0" w:color="auto"/>
            <w:bottom w:val="none" w:sz="0" w:space="0" w:color="auto"/>
            <w:right w:val="none" w:sz="0" w:space="0" w:color="auto"/>
          </w:divBdr>
          <w:divsChild>
            <w:div w:id="1092510888">
              <w:marLeft w:val="0"/>
              <w:marRight w:val="0"/>
              <w:marTop w:val="0"/>
              <w:marBottom w:val="0"/>
              <w:divBdr>
                <w:top w:val="none" w:sz="0" w:space="0" w:color="auto"/>
                <w:left w:val="none" w:sz="0" w:space="0" w:color="auto"/>
                <w:bottom w:val="none" w:sz="0" w:space="0" w:color="auto"/>
                <w:right w:val="none" w:sz="0" w:space="0" w:color="auto"/>
              </w:divBdr>
            </w:div>
            <w:div w:id="946739423">
              <w:marLeft w:val="0"/>
              <w:marRight w:val="0"/>
              <w:marTop w:val="0"/>
              <w:marBottom w:val="0"/>
              <w:divBdr>
                <w:top w:val="none" w:sz="0" w:space="0" w:color="auto"/>
                <w:left w:val="none" w:sz="0" w:space="0" w:color="auto"/>
                <w:bottom w:val="none" w:sz="0" w:space="0" w:color="auto"/>
                <w:right w:val="none" w:sz="0" w:space="0" w:color="auto"/>
              </w:divBdr>
            </w:div>
            <w:div w:id="997154761">
              <w:marLeft w:val="0"/>
              <w:marRight w:val="0"/>
              <w:marTop w:val="0"/>
              <w:marBottom w:val="0"/>
              <w:divBdr>
                <w:top w:val="none" w:sz="0" w:space="0" w:color="auto"/>
                <w:left w:val="none" w:sz="0" w:space="0" w:color="auto"/>
                <w:bottom w:val="none" w:sz="0" w:space="0" w:color="auto"/>
                <w:right w:val="none" w:sz="0" w:space="0" w:color="auto"/>
              </w:divBdr>
            </w:div>
            <w:div w:id="1278564244">
              <w:marLeft w:val="0"/>
              <w:marRight w:val="0"/>
              <w:marTop w:val="0"/>
              <w:marBottom w:val="0"/>
              <w:divBdr>
                <w:top w:val="none" w:sz="0" w:space="0" w:color="auto"/>
                <w:left w:val="none" w:sz="0" w:space="0" w:color="auto"/>
                <w:bottom w:val="none" w:sz="0" w:space="0" w:color="auto"/>
                <w:right w:val="none" w:sz="0" w:space="0" w:color="auto"/>
              </w:divBdr>
            </w:div>
          </w:divsChild>
        </w:div>
        <w:div w:id="1458333500">
          <w:marLeft w:val="0"/>
          <w:marRight w:val="0"/>
          <w:marTop w:val="0"/>
          <w:marBottom w:val="0"/>
          <w:divBdr>
            <w:top w:val="none" w:sz="0" w:space="0" w:color="auto"/>
            <w:left w:val="none" w:sz="0" w:space="0" w:color="auto"/>
            <w:bottom w:val="none" w:sz="0" w:space="0" w:color="auto"/>
            <w:right w:val="none" w:sz="0" w:space="0" w:color="auto"/>
          </w:divBdr>
          <w:divsChild>
            <w:div w:id="1764648855">
              <w:marLeft w:val="0"/>
              <w:marRight w:val="0"/>
              <w:marTop w:val="0"/>
              <w:marBottom w:val="0"/>
              <w:divBdr>
                <w:top w:val="none" w:sz="0" w:space="0" w:color="auto"/>
                <w:left w:val="none" w:sz="0" w:space="0" w:color="auto"/>
                <w:bottom w:val="none" w:sz="0" w:space="0" w:color="auto"/>
                <w:right w:val="none" w:sz="0" w:space="0" w:color="auto"/>
              </w:divBdr>
            </w:div>
            <w:div w:id="772287935">
              <w:marLeft w:val="0"/>
              <w:marRight w:val="0"/>
              <w:marTop w:val="0"/>
              <w:marBottom w:val="0"/>
              <w:divBdr>
                <w:top w:val="none" w:sz="0" w:space="0" w:color="auto"/>
                <w:left w:val="none" w:sz="0" w:space="0" w:color="auto"/>
                <w:bottom w:val="none" w:sz="0" w:space="0" w:color="auto"/>
                <w:right w:val="none" w:sz="0" w:space="0" w:color="auto"/>
              </w:divBdr>
            </w:div>
            <w:div w:id="1556965205">
              <w:marLeft w:val="0"/>
              <w:marRight w:val="0"/>
              <w:marTop w:val="0"/>
              <w:marBottom w:val="0"/>
              <w:divBdr>
                <w:top w:val="none" w:sz="0" w:space="0" w:color="auto"/>
                <w:left w:val="none" w:sz="0" w:space="0" w:color="auto"/>
                <w:bottom w:val="none" w:sz="0" w:space="0" w:color="auto"/>
                <w:right w:val="none" w:sz="0" w:space="0" w:color="auto"/>
              </w:divBdr>
            </w:div>
            <w:div w:id="1391925662">
              <w:marLeft w:val="0"/>
              <w:marRight w:val="0"/>
              <w:marTop w:val="0"/>
              <w:marBottom w:val="0"/>
              <w:divBdr>
                <w:top w:val="none" w:sz="0" w:space="0" w:color="auto"/>
                <w:left w:val="none" w:sz="0" w:space="0" w:color="auto"/>
                <w:bottom w:val="none" w:sz="0" w:space="0" w:color="auto"/>
                <w:right w:val="none" w:sz="0" w:space="0" w:color="auto"/>
              </w:divBdr>
            </w:div>
          </w:divsChild>
        </w:div>
        <w:div w:id="1468814105">
          <w:marLeft w:val="0"/>
          <w:marRight w:val="0"/>
          <w:marTop w:val="0"/>
          <w:marBottom w:val="0"/>
          <w:divBdr>
            <w:top w:val="none" w:sz="0" w:space="0" w:color="auto"/>
            <w:left w:val="none" w:sz="0" w:space="0" w:color="auto"/>
            <w:bottom w:val="none" w:sz="0" w:space="0" w:color="auto"/>
            <w:right w:val="none" w:sz="0" w:space="0" w:color="auto"/>
          </w:divBdr>
          <w:divsChild>
            <w:div w:id="29962592">
              <w:marLeft w:val="0"/>
              <w:marRight w:val="0"/>
              <w:marTop w:val="0"/>
              <w:marBottom w:val="0"/>
              <w:divBdr>
                <w:top w:val="none" w:sz="0" w:space="0" w:color="auto"/>
                <w:left w:val="none" w:sz="0" w:space="0" w:color="auto"/>
                <w:bottom w:val="none" w:sz="0" w:space="0" w:color="auto"/>
                <w:right w:val="none" w:sz="0" w:space="0" w:color="auto"/>
              </w:divBdr>
            </w:div>
            <w:div w:id="1179736880">
              <w:marLeft w:val="0"/>
              <w:marRight w:val="0"/>
              <w:marTop w:val="0"/>
              <w:marBottom w:val="0"/>
              <w:divBdr>
                <w:top w:val="none" w:sz="0" w:space="0" w:color="auto"/>
                <w:left w:val="none" w:sz="0" w:space="0" w:color="auto"/>
                <w:bottom w:val="none" w:sz="0" w:space="0" w:color="auto"/>
                <w:right w:val="none" w:sz="0" w:space="0" w:color="auto"/>
              </w:divBdr>
            </w:div>
            <w:div w:id="1631788270">
              <w:marLeft w:val="0"/>
              <w:marRight w:val="0"/>
              <w:marTop w:val="0"/>
              <w:marBottom w:val="0"/>
              <w:divBdr>
                <w:top w:val="none" w:sz="0" w:space="0" w:color="auto"/>
                <w:left w:val="none" w:sz="0" w:space="0" w:color="auto"/>
                <w:bottom w:val="none" w:sz="0" w:space="0" w:color="auto"/>
                <w:right w:val="none" w:sz="0" w:space="0" w:color="auto"/>
              </w:divBdr>
            </w:div>
            <w:div w:id="1716470261">
              <w:marLeft w:val="0"/>
              <w:marRight w:val="0"/>
              <w:marTop w:val="0"/>
              <w:marBottom w:val="0"/>
              <w:divBdr>
                <w:top w:val="none" w:sz="0" w:space="0" w:color="auto"/>
                <w:left w:val="none" w:sz="0" w:space="0" w:color="auto"/>
                <w:bottom w:val="none" w:sz="0" w:space="0" w:color="auto"/>
                <w:right w:val="none" w:sz="0" w:space="0" w:color="auto"/>
              </w:divBdr>
            </w:div>
            <w:div w:id="1744452554">
              <w:marLeft w:val="0"/>
              <w:marRight w:val="0"/>
              <w:marTop w:val="0"/>
              <w:marBottom w:val="0"/>
              <w:divBdr>
                <w:top w:val="none" w:sz="0" w:space="0" w:color="auto"/>
                <w:left w:val="none" w:sz="0" w:space="0" w:color="auto"/>
                <w:bottom w:val="none" w:sz="0" w:space="0" w:color="auto"/>
                <w:right w:val="none" w:sz="0" w:space="0" w:color="auto"/>
              </w:divBdr>
            </w:div>
          </w:divsChild>
        </w:div>
        <w:div w:id="423456434">
          <w:marLeft w:val="0"/>
          <w:marRight w:val="0"/>
          <w:marTop w:val="0"/>
          <w:marBottom w:val="0"/>
          <w:divBdr>
            <w:top w:val="none" w:sz="0" w:space="0" w:color="auto"/>
            <w:left w:val="none" w:sz="0" w:space="0" w:color="auto"/>
            <w:bottom w:val="none" w:sz="0" w:space="0" w:color="auto"/>
            <w:right w:val="none" w:sz="0" w:space="0" w:color="auto"/>
          </w:divBdr>
          <w:divsChild>
            <w:div w:id="1708217397">
              <w:marLeft w:val="0"/>
              <w:marRight w:val="0"/>
              <w:marTop w:val="0"/>
              <w:marBottom w:val="0"/>
              <w:divBdr>
                <w:top w:val="none" w:sz="0" w:space="0" w:color="auto"/>
                <w:left w:val="none" w:sz="0" w:space="0" w:color="auto"/>
                <w:bottom w:val="none" w:sz="0" w:space="0" w:color="auto"/>
                <w:right w:val="none" w:sz="0" w:space="0" w:color="auto"/>
              </w:divBdr>
            </w:div>
            <w:div w:id="53509817">
              <w:marLeft w:val="0"/>
              <w:marRight w:val="0"/>
              <w:marTop w:val="0"/>
              <w:marBottom w:val="0"/>
              <w:divBdr>
                <w:top w:val="none" w:sz="0" w:space="0" w:color="auto"/>
                <w:left w:val="none" w:sz="0" w:space="0" w:color="auto"/>
                <w:bottom w:val="none" w:sz="0" w:space="0" w:color="auto"/>
                <w:right w:val="none" w:sz="0" w:space="0" w:color="auto"/>
              </w:divBdr>
            </w:div>
            <w:div w:id="701051701">
              <w:marLeft w:val="0"/>
              <w:marRight w:val="0"/>
              <w:marTop w:val="0"/>
              <w:marBottom w:val="0"/>
              <w:divBdr>
                <w:top w:val="none" w:sz="0" w:space="0" w:color="auto"/>
                <w:left w:val="none" w:sz="0" w:space="0" w:color="auto"/>
                <w:bottom w:val="none" w:sz="0" w:space="0" w:color="auto"/>
                <w:right w:val="none" w:sz="0" w:space="0" w:color="auto"/>
              </w:divBdr>
            </w:div>
            <w:div w:id="221334959">
              <w:marLeft w:val="0"/>
              <w:marRight w:val="0"/>
              <w:marTop w:val="0"/>
              <w:marBottom w:val="0"/>
              <w:divBdr>
                <w:top w:val="none" w:sz="0" w:space="0" w:color="auto"/>
                <w:left w:val="none" w:sz="0" w:space="0" w:color="auto"/>
                <w:bottom w:val="none" w:sz="0" w:space="0" w:color="auto"/>
                <w:right w:val="none" w:sz="0" w:space="0" w:color="auto"/>
              </w:divBdr>
            </w:div>
            <w:div w:id="1558665213">
              <w:marLeft w:val="0"/>
              <w:marRight w:val="0"/>
              <w:marTop w:val="0"/>
              <w:marBottom w:val="0"/>
              <w:divBdr>
                <w:top w:val="none" w:sz="0" w:space="0" w:color="auto"/>
                <w:left w:val="none" w:sz="0" w:space="0" w:color="auto"/>
                <w:bottom w:val="none" w:sz="0" w:space="0" w:color="auto"/>
                <w:right w:val="none" w:sz="0" w:space="0" w:color="auto"/>
              </w:divBdr>
            </w:div>
          </w:divsChild>
        </w:div>
        <w:div w:id="2082944197">
          <w:marLeft w:val="0"/>
          <w:marRight w:val="0"/>
          <w:marTop w:val="0"/>
          <w:marBottom w:val="0"/>
          <w:divBdr>
            <w:top w:val="none" w:sz="0" w:space="0" w:color="auto"/>
            <w:left w:val="none" w:sz="0" w:space="0" w:color="auto"/>
            <w:bottom w:val="none" w:sz="0" w:space="0" w:color="auto"/>
            <w:right w:val="none" w:sz="0" w:space="0" w:color="auto"/>
          </w:divBdr>
          <w:divsChild>
            <w:div w:id="1346981026">
              <w:marLeft w:val="0"/>
              <w:marRight w:val="0"/>
              <w:marTop w:val="0"/>
              <w:marBottom w:val="0"/>
              <w:divBdr>
                <w:top w:val="none" w:sz="0" w:space="0" w:color="auto"/>
                <w:left w:val="none" w:sz="0" w:space="0" w:color="auto"/>
                <w:bottom w:val="none" w:sz="0" w:space="0" w:color="auto"/>
                <w:right w:val="none" w:sz="0" w:space="0" w:color="auto"/>
              </w:divBdr>
            </w:div>
            <w:div w:id="828013290">
              <w:marLeft w:val="0"/>
              <w:marRight w:val="0"/>
              <w:marTop w:val="0"/>
              <w:marBottom w:val="0"/>
              <w:divBdr>
                <w:top w:val="none" w:sz="0" w:space="0" w:color="auto"/>
                <w:left w:val="none" w:sz="0" w:space="0" w:color="auto"/>
                <w:bottom w:val="none" w:sz="0" w:space="0" w:color="auto"/>
                <w:right w:val="none" w:sz="0" w:space="0" w:color="auto"/>
              </w:divBdr>
            </w:div>
            <w:div w:id="156849735">
              <w:marLeft w:val="0"/>
              <w:marRight w:val="0"/>
              <w:marTop w:val="0"/>
              <w:marBottom w:val="0"/>
              <w:divBdr>
                <w:top w:val="none" w:sz="0" w:space="0" w:color="auto"/>
                <w:left w:val="none" w:sz="0" w:space="0" w:color="auto"/>
                <w:bottom w:val="none" w:sz="0" w:space="0" w:color="auto"/>
                <w:right w:val="none" w:sz="0" w:space="0" w:color="auto"/>
              </w:divBdr>
            </w:div>
            <w:div w:id="221450384">
              <w:marLeft w:val="0"/>
              <w:marRight w:val="0"/>
              <w:marTop w:val="0"/>
              <w:marBottom w:val="0"/>
              <w:divBdr>
                <w:top w:val="none" w:sz="0" w:space="0" w:color="auto"/>
                <w:left w:val="none" w:sz="0" w:space="0" w:color="auto"/>
                <w:bottom w:val="none" w:sz="0" w:space="0" w:color="auto"/>
                <w:right w:val="none" w:sz="0" w:space="0" w:color="auto"/>
              </w:divBdr>
            </w:div>
          </w:divsChild>
        </w:div>
        <w:div w:id="2126265263">
          <w:marLeft w:val="0"/>
          <w:marRight w:val="0"/>
          <w:marTop w:val="0"/>
          <w:marBottom w:val="0"/>
          <w:divBdr>
            <w:top w:val="none" w:sz="0" w:space="0" w:color="auto"/>
            <w:left w:val="none" w:sz="0" w:space="0" w:color="auto"/>
            <w:bottom w:val="none" w:sz="0" w:space="0" w:color="auto"/>
            <w:right w:val="none" w:sz="0" w:space="0" w:color="auto"/>
          </w:divBdr>
        </w:div>
        <w:div w:id="1377199132">
          <w:marLeft w:val="0"/>
          <w:marRight w:val="0"/>
          <w:marTop w:val="0"/>
          <w:marBottom w:val="0"/>
          <w:divBdr>
            <w:top w:val="none" w:sz="0" w:space="0" w:color="auto"/>
            <w:left w:val="none" w:sz="0" w:space="0" w:color="auto"/>
            <w:bottom w:val="none" w:sz="0" w:space="0" w:color="auto"/>
            <w:right w:val="none" w:sz="0" w:space="0" w:color="auto"/>
          </w:divBdr>
        </w:div>
        <w:div w:id="995380167">
          <w:marLeft w:val="0"/>
          <w:marRight w:val="0"/>
          <w:marTop w:val="0"/>
          <w:marBottom w:val="0"/>
          <w:divBdr>
            <w:top w:val="none" w:sz="0" w:space="0" w:color="auto"/>
            <w:left w:val="none" w:sz="0" w:space="0" w:color="auto"/>
            <w:bottom w:val="none" w:sz="0" w:space="0" w:color="auto"/>
            <w:right w:val="none" w:sz="0" w:space="0" w:color="auto"/>
          </w:divBdr>
        </w:div>
        <w:div w:id="1124928350">
          <w:marLeft w:val="0"/>
          <w:marRight w:val="0"/>
          <w:marTop w:val="0"/>
          <w:marBottom w:val="0"/>
          <w:divBdr>
            <w:top w:val="none" w:sz="0" w:space="0" w:color="auto"/>
            <w:left w:val="none" w:sz="0" w:space="0" w:color="auto"/>
            <w:bottom w:val="none" w:sz="0" w:space="0" w:color="auto"/>
            <w:right w:val="none" w:sz="0" w:space="0" w:color="auto"/>
          </w:divBdr>
        </w:div>
        <w:div w:id="271785157">
          <w:marLeft w:val="0"/>
          <w:marRight w:val="0"/>
          <w:marTop w:val="0"/>
          <w:marBottom w:val="0"/>
          <w:divBdr>
            <w:top w:val="none" w:sz="0" w:space="0" w:color="auto"/>
            <w:left w:val="none" w:sz="0" w:space="0" w:color="auto"/>
            <w:bottom w:val="none" w:sz="0" w:space="0" w:color="auto"/>
            <w:right w:val="none" w:sz="0" w:space="0" w:color="auto"/>
          </w:divBdr>
        </w:div>
        <w:div w:id="1042755823">
          <w:marLeft w:val="0"/>
          <w:marRight w:val="0"/>
          <w:marTop w:val="0"/>
          <w:marBottom w:val="0"/>
          <w:divBdr>
            <w:top w:val="none" w:sz="0" w:space="0" w:color="auto"/>
            <w:left w:val="none" w:sz="0" w:space="0" w:color="auto"/>
            <w:bottom w:val="none" w:sz="0" w:space="0" w:color="auto"/>
            <w:right w:val="none" w:sz="0" w:space="0" w:color="auto"/>
          </w:divBdr>
        </w:div>
        <w:div w:id="1198278309">
          <w:marLeft w:val="0"/>
          <w:marRight w:val="0"/>
          <w:marTop w:val="0"/>
          <w:marBottom w:val="0"/>
          <w:divBdr>
            <w:top w:val="none" w:sz="0" w:space="0" w:color="auto"/>
            <w:left w:val="none" w:sz="0" w:space="0" w:color="auto"/>
            <w:bottom w:val="none" w:sz="0" w:space="0" w:color="auto"/>
            <w:right w:val="none" w:sz="0" w:space="0" w:color="auto"/>
          </w:divBdr>
        </w:div>
        <w:div w:id="1415786405">
          <w:marLeft w:val="0"/>
          <w:marRight w:val="0"/>
          <w:marTop w:val="0"/>
          <w:marBottom w:val="0"/>
          <w:divBdr>
            <w:top w:val="none" w:sz="0" w:space="0" w:color="auto"/>
            <w:left w:val="none" w:sz="0" w:space="0" w:color="auto"/>
            <w:bottom w:val="none" w:sz="0" w:space="0" w:color="auto"/>
            <w:right w:val="none" w:sz="0" w:space="0" w:color="auto"/>
          </w:divBdr>
        </w:div>
        <w:div w:id="1498838810">
          <w:marLeft w:val="0"/>
          <w:marRight w:val="0"/>
          <w:marTop w:val="0"/>
          <w:marBottom w:val="0"/>
          <w:divBdr>
            <w:top w:val="none" w:sz="0" w:space="0" w:color="auto"/>
            <w:left w:val="none" w:sz="0" w:space="0" w:color="auto"/>
            <w:bottom w:val="none" w:sz="0" w:space="0" w:color="auto"/>
            <w:right w:val="none" w:sz="0" w:space="0" w:color="auto"/>
          </w:divBdr>
        </w:div>
        <w:div w:id="1117988705">
          <w:marLeft w:val="0"/>
          <w:marRight w:val="0"/>
          <w:marTop w:val="0"/>
          <w:marBottom w:val="0"/>
          <w:divBdr>
            <w:top w:val="none" w:sz="0" w:space="0" w:color="auto"/>
            <w:left w:val="none" w:sz="0" w:space="0" w:color="auto"/>
            <w:bottom w:val="none" w:sz="0" w:space="0" w:color="auto"/>
            <w:right w:val="none" w:sz="0" w:space="0" w:color="auto"/>
          </w:divBdr>
        </w:div>
        <w:div w:id="1216964357">
          <w:marLeft w:val="0"/>
          <w:marRight w:val="0"/>
          <w:marTop w:val="0"/>
          <w:marBottom w:val="0"/>
          <w:divBdr>
            <w:top w:val="none" w:sz="0" w:space="0" w:color="auto"/>
            <w:left w:val="none" w:sz="0" w:space="0" w:color="auto"/>
            <w:bottom w:val="none" w:sz="0" w:space="0" w:color="auto"/>
            <w:right w:val="none" w:sz="0" w:space="0" w:color="auto"/>
          </w:divBdr>
        </w:div>
        <w:div w:id="1632251635">
          <w:marLeft w:val="0"/>
          <w:marRight w:val="0"/>
          <w:marTop w:val="0"/>
          <w:marBottom w:val="0"/>
          <w:divBdr>
            <w:top w:val="none" w:sz="0" w:space="0" w:color="auto"/>
            <w:left w:val="none" w:sz="0" w:space="0" w:color="auto"/>
            <w:bottom w:val="none" w:sz="0" w:space="0" w:color="auto"/>
            <w:right w:val="none" w:sz="0" w:space="0" w:color="auto"/>
          </w:divBdr>
        </w:div>
      </w:divsChild>
    </w:div>
    <w:div w:id="1256595578">
      <w:bodyDiv w:val="1"/>
      <w:marLeft w:val="0"/>
      <w:marRight w:val="0"/>
      <w:marTop w:val="0"/>
      <w:marBottom w:val="0"/>
      <w:divBdr>
        <w:top w:val="none" w:sz="0" w:space="0" w:color="auto"/>
        <w:left w:val="none" w:sz="0" w:space="0" w:color="auto"/>
        <w:bottom w:val="none" w:sz="0" w:space="0" w:color="auto"/>
        <w:right w:val="none" w:sz="0" w:space="0" w:color="auto"/>
      </w:divBdr>
    </w:div>
    <w:div w:id="1390373491">
      <w:bodyDiv w:val="1"/>
      <w:marLeft w:val="0"/>
      <w:marRight w:val="0"/>
      <w:marTop w:val="0"/>
      <w:marBottom w:val="0"/>
      <w:divBdr>
        <w:top w:val="none" w:sz="0" w:space="0" w:color="auto"/>
        <w:left w:val="none" w:sz="0" w:space="0" w:color="auto"/>
        <w:bottom w:val="none" w:sz="0" w:space="0" w:color="auto"/>
        <w:right w:val="none" w:sz="0" w:space="0" w:color="auto"/>
      </w:divBdr>
    </w:div>
    <w:div w:id="1471436394">
      <w:bodyDiv w:val="1"/>
      <w:marLeft w:val="0"/>
      <w:marRight w:val="0"/>
      <w:marTop w:val="0"/>
      <w:marBottom w:val="0"/>
      <w:divBdr>
        <w:top w:val="none" w:sz="0" w:space="0" w:color="auto"/>
        <w:left w:val="none" w:sz="0" w:space="0" w:color="auto"/>
        <w:bottom w:val="none" w:sz="0" w:space="0" w:color="auto"/>
        <w:right w:val="none" w:sz="0" w:space="0" w:color="auto"/>
      </w:divBdr>
      <w:divsChild>
        <w:div w:id="1211500880">
          <w:marLeft w:val="0"/>
          <w:marRight w:val="0"/>
          <w:marTop w:val="0"/>
          <w:marBottom w:val="0"/>
          <w:divBdr>
            <w:top w:val="none" w:sz="0" w:space="0" w:color="auto"/>
            <w:left w:val="none" w:sz="0" w:space="0" w:color="auto"/>
            <w:bottom w:val="none" w:sz="0" w:space="0" w:color="auto"/>
            <w:right w:val="none" w:sz="0" w:space="0" w:color="auto"/>
          </w:divBdr>
        </w:div>
        <w:div w:id="1745646469">
          <w:marLeft w:val="0"/>
          <w:marRight w:val="0"/>
          <w:marTop w:val="0"/>
          <w:marBottom w:val="0"/>
          <w:divBdr>
            <w:top w:val="none" w:sz="0" w:space="0" w:color="auto"/>
            <w:left w:val="none" w:sz="0" w:space="0" w:color="auto"/>
            <w:bottom w:val="none" w:sz="0" w:space="0" w:color="auto"/>
            <w:right w:val="none" w:sz="0" w:space="0" w:color="auto"/>
          </w:divBdr>
        </w:div>
        <w:div w:id="1542669027">
          <w:marLeft w:val="0"/>
          <w:marRight w:val="0"/>
          <w:marTop w:val="0"/>
          <w:marBottom w:val="0"/>
          <w:divBdr>
            <w:top w:val="none" w:sz="0" w:space="0" w:color="auto"/>
            <w:left w:val="none" w:sz="0" w:space="0" w:color="auto"/>
            <w:bottom w:val="none" w:sz="0" w:space="0" w:color="auto"/>
            <w:right w:val="none" w:sz="0" w:space="0" w:color="auto"/>
          </w:divBdr>
        </w:div>
        <w:div w:id="1405685049">
          <w:marLeft w:val="0"/>
          <w:marRight w:val="0"/>
          <w:marTop w:val="0"/>
          <w:marBottom w:val="0"/>
          <w:divBdr>
            <w:top w:val="none" w:sz="0" w:space="0" w:color="auto"/>
            <w:left w:val="none" w:sz="0" w:space="0" w:color="auto"/>
            <w:bottom w:val="none" w:sz="0" w:space="0" w:color="auto"/>
            <w:right w:val="none" w:sz="0" w:space="0" w:color="auto"/>
          </w:divBdr>
        </w:div>
        <w:div w:id="1420908006">
          <w:marLeft w:val="0"/>
          <w:marRight w:val="0"/>
          <w:marTop w:val="0"/>
          <w:marBottom w:val="0"/>
          <w:divBdr>
            <w:top w:val="none" w:sz="0" w:space="0" w:color="auto"/>
            <w:left w:val="none" w:sz="0" w:space="0" w:color="auto"/>
            <w:bottom w:val="none" w:sz="0" w:space="0" w:color="auto"/>
            <w:right w:val="none" w:sz="0" w:space="0" w:color="auto"/>
          </w:divBdr>
        </w:div>
        <w:div w:id="2047295301">
          <w:marLeft w:val="0"/>
          <w:marRight w:val="0"/>
          <w:marTop w:val="0"/>
          <w:marBottom w:val="0"/>
          <w:divBdr>
            <w:top w:val="none" w:sz="0" w:space="0" w:color="auto"/>
            <w:left w:val="none" w:sz="0" w:space="0" w:color="auto"/>
            <w:bottom w:val="none" w:sz="0" w:space="0" w:color="auto"/>
            <w:right w:val="none" w:sz="0" w:space="0" w:color="auto"/>
          </w:divBdr>
        </w:div>
        <w:div w:id="1398674724">
          <w:marLeft w:val="0"/>
          <w:marRight w:val="0"/>
          <w:marTop w:val="0"/>
          <w:marBottom w:val="0"/>
          <w:divBdr>
            <w:top w:val="none" w:sz="0" w:space="0" w:color="auto"/>
            <w:left w:val="none" w:sz="0" w:space="0" w:color="auto"/>
            <w:bottom w:val="none" w:sz="0" w:space="0" w:color="auto"/>
            <w:right w:val="none" w:sz="0" w:space="0" w:color="auto"/>
          </w:divBdr>
        </w:div>
        <w:div w:id="1671787928">
          <w:marLeft w:val="0"/>
          <w:marRight w:val="0"/>
          <w:marTop w:val="0"/>
          <w:marBottom w:val="0"/>
          <w:divBdr>
            <w:top w:val="none" w:sz="0" w:space="0" w:color="auto"/>
            <w:left w:val="none" w:sz="0" w:space="0" w:color="auto"/>
            <w:bottom w:val="none" w:sz="0" w:space="0" w:color="auto"/>
            <w:right w:val="none" w:sz="0" w:space="0" w:color="auto"/>
          </w:divBdr>
        </w:div>
        <w:div w:id="861166581">
          <w:marLeft w:val="0"/>
          <w:marRight w:val="0"/>
          <w:marTop w:val="0"/>
          <w:marBottom w:val="0"/>
          <w:divBdr>
            <w:top w:val="none" w:sz="0" w:space="0" w:color="auto"/>
            <w:left w:val="none" w:sz="0" w:space="0" w:color="auto"/>
            <w:bottom w:val="none" w:sz="0" w:space="0" w:color="auto"/>
            <w:right w:val="none" w:sz="0" w:space="0" w:color="auto"/>
          </w:divBdr>
        </w:div>
      </w:divsChild>
    </w:div>
    <w:div w:id="1473327761">
      <w:bodyDiv w:val="1"/>
      <w:marLeft w:val="0"/>
      <w:marRight w:val="0"/>
      <w:marTop w:val="0"/>
      <w:marBottom w:val="0"/>
      <w:divBdr>
        <w:top w:val="none" w:sz="0" w:space="0" w:color="auto"/>
        <w:left w:val="none" w:sz="0" w:space="0" w:color="auto"/>
        <w:bottom w:val="none" w:sz="0" w:space="0" w:color="auto"/>
        <w:right w:val="none" w:sz="0" w:space="0" w:color="auto"/>
      </w:divBdr>
    </w:div>
    <w:div w:id="1543900472">
      <w:bodyDiv w:val="1"/>
      <w:marLeft w:val="0"/>
      <w:marRight w:val="0"/>
      <w:marTop w:val="0"/>
      <w:marBottom w:val="0"/>
      <w:divBdr>
        <w:top w:val="none" w:sz="0" w:space="0" w:color="auto"/>
        <w:left w:val="none" w:sz="0" w:space="0" w:color="auto"/>
        <w:bottom w:val="none" w:sz="0" w:space="0" w:color="auto"/>
        <w:right w:val="none" w:sz="0" w:space="0" w:color="auto"/>
      </w:divBdr>
    </w:div>
    <w:div w:id="1709068813">
      <w:bodyDiv w:val="1"/>
      <w:marLeft w:val="0"/>
      <w:marRight w:val="0"/>
      <w:marTop w:val="0"/>
      <w:marBottom w:val="0"/>
      <w:divBdr>
        <w:top w:val="none" w:sz="0" w:space="0" w:color="auto"/>
        <w:left w:val="none" w:sz="0" w:space="0" w:color="auto"/>
        <w:bottom w:val="none" w:sz="0" w:space="0" w:color="auto"/>
        <w:right w:val="none" w:sz="0" w:space="0" w:color="auto"/>
      </w:divBdr>
    </w:div>
    <w:div w:id="1879660217">
      <w:bodyDiv w:val="1"/>
      <w:marLeft w:val="0"/>
      <w:marRight w:val="0"/>
      <w:marTop w:val="0"/>
      <w:marBottom w:val="0"/>
      <w:divBdr>
        <w:top w:val="none" w:sz="0" w:space="0" w:color="auto"/>
        <w:left w:val="none" w:sz="0" w:space="0" w:color="auto"/>
        <w:bottom w:val="none" w:sz="0" w:space="0" w:color="auto"/>
        <w:right w:val="none" w:sz="0" w:space="0" w:color="auto"/>
      </w:divBdr>
    </w:div>
    <w:div w:id="201984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delsesindeks.eksterntest-stoettesystemerne.dk/ydelselistehentudkkommune/2"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delsesindeks.stoettesystemerne.dk/ydelselistehentudkkommune/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EJ@kombit.d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62014D44A289764B98404E4F1186EB8E" ma:contentTypeVersion="15" ma:contentTypeDescription="Opret et nyt dokument." ma:contentTypeScope="" ma:versionID="49f02e236322918451193ab1978b9969">
  <xsd:schema xmlns:xsd="http://www.w3.org/2001/XMLSchema" xmlns:xs="http://www.w3.org/2001/XMLSchema" xmlns:p="http://schemas.microsoft.com/office/2006/metadata/properties" xmlns:ns1="http://schemas.microsoft.com/sharepoint/v3" xmlns:ns2="c10525b1-c701-4677-a5d4-76f14888a550" xmlns:ns3="aaa75d63-88c4-4b5d-bd05-b00b46901082" targetNamespace="http://schemas.microsoft.com/office/2006/metadata/properties" ma:root="true" ma:fieldsID="1a0de9d484827de4c1bae6983280d9e6" ns1:_="" ns2:_="" ns3:_="">
    <xsd:import namespace="http://schemas.microsoft.com/sharepoint/v3"/>
    <xsd:import namespace="c10525b1-c701-4677-a5d4-76f14888a550"/>
    <xsd:import namespace="aaa75d63-88c4-4b5d-bd05-b00b469010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Egenskaber for Unified Compliance Policy" ma:hidden="true" ma:internalName="_ip_UnifiedCompliancePolicyProperties">
      <xsd:simpleType>
        <xsd:restriction base="dms:Note"/>
      </xsd:simpleType>
    </xsd:element>
    <xsd:element name="_ip_UnifiedCompliancePolicyUIAction" ma:index="16" nillable="true" ma:displayName="Handling for Unified Compliance Policy-grænseflad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0525b1-c701-4677-a5d4-76f14888a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a75d63-88c4-4b5d-bd05-b00b46901082"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129521-2248-4869-B01A-104C831BD3F9}">
  <ds:schemaRefs>
    <ds:schemaRef ds:uri="http://schemas.openxmlformats.org/officeDocument/2006/bibliography"/>
  </ds:schemaRefs>
</ds:datastoreItem>
</file>

<file path=customXml/itemProps2.xml><?xml version="1.0" encoding="utf-8"?>
<ds:datastoreItem xmlns:ds="http://schemas.openxmlformats.org/officeDocument/2006/customXml" ds:itemID="{59B36FFD-D5A9-4136-93D9-3EC73D07F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10525b1-c701-4677-a5d4-76f14888a550"/>
    <ds:schemaRef ds:uri="aaa75d63-88c4-4b5d-bd05-b00b46901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BAD25F-80D6-43FB-9F85-35CDCF65C5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4AB3218-17E2-4484-8FF4-4EEAD5D0F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15</Pages>
  <Words>3096</Words>
  <Characters>18887</Characters>
  <Application>Microsoft Office Word</Application>
  <DocSecurity>0</DocSecurity>
  <Lines>157</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21940</CharactersWithSpaces>
  <SharedDoc>false</SharedDoc>
  <HLinks>
    <vt:vector size="54" baseType="variant">
      <vt:variant>
        <vt:i4>1114166</vt:i4>
      </vt:variant>
      <vt:variant>
        <vt:i4>50</vt:i4>
      </vt:variant>
      <vt:variant>
        <vt:i4>0</vt:i4>
      </vt:variant>
      <vt:variant>
        <vt:i4>5</vt:i4>
      </vt:variant>
      <vt:variant>
        <vt:lpwstr/>
      </vt:variant>
      <vt:variant>
        <vt:lpwstr>_Toc221420700</vt:lpwstr>
      </vt:variant>
      <vt:variant>
        <vt:i4>1572919</vt:i4>
      </vt:variant>
      <vt:variant>
        <vt:i4>44</vt:i4>
      </vt:variant>
      <vt:variant>
        <vt:i4>0</vt:i4>
      </vt:variant>
      <vt:variant>
        <vt:i4>5</vt:i4>
      </vt:variant>
      <vt:variant>
        <vt:lpwstr/>
      </vt:variant>
      <vt:variant>
        <vt:lpwstr>_Toc221420699</vt:lpwstr>
      </vt:variant>
      <vt:variant>
        <vt:i4>1572919</vt:i4>
      </vt:variant>
      <vt:variant>
        <vt:i4>38</vt:i4>
      </vt:variant>
      <vt:variant>
        <vt:i4>0</vt:i4>
      </vt:variant>
      <vt:variant>
        <vt:i4>5</vt:i4>
      </vt:variant>
      <vt:variant>
        <vt:lpwstr/>
      </vt:variant>
      <vt:variant>
        <vt:lpwstr>_Toc221420698</vt:lpwstr>
      </vt:variant>
      <vt:variant>
        <vt:i4>1572919</vt:i4>
      </vt:variant>
      <vt:variant>
        <vt:i4>32</vt:i4>
      </vt:variant>
      <vt:variant>
        <vt:i4>0</vt:i4>
      </vt:variant>
      <vt:variant>
        <vt:i4>5</vt:i4>
      </vt:variant>
      <vt:variant>
        <vt:lpwstr/>
      </vt:variant>
      <vt:variant>
        <vt:lpwstr>_Toc221420697</vt:lpwstr>
      </vt:variant>
      <vt:variant>
        <vt:i4>1572919</vt:i4>
      </vt:variant>
      <vt:variant>
        <vt:i4>26</vt:i4>
      </vt:variant>
      <vt:variant>
        <vt:i4>0</vt:i4>
      </vt:variant>
      <vt:variant>
        <vt:i4>5</vt:i4>
      </vt:variant>
      <vt:variant>
        <vt:lpwstr/>
      </vt:variant>
      <vt:variant>
        <vt:lpwstr>_Toc221420696</vt:lpwstr>
      </vt:variant>
      <vt:variant>
        <vt:i4>1572919</vt:i4>
      </vt:variant>
      <vt:variant>
        <vt:i4>20</vt:i4>
      </vt:variant>
      <vt:variant>
        <vt:i4>0</vt:i4>
      </vt:variant>
      <vt:variant>
        <vt:i4>5</vt:i4>
      </vt:variant>
      <vt:variant>
        <vt:lpwstr/>
      </vt:variant>
      <vt:variant>
        <vt:lpwstr>_Toc221420695</vt:lpwstr>
      </vt:variant>
      <vt:variant>
        <vt:i4>1572919</vt:i4>
      </vt:variant>
      <vt:variant>
        <vt:i4>14</vt:i4>
      </vt:variant>
      <vt:variant>
        <vt:i4>0</vt:i4>
      </vt:variant>
      <vt:variant>
        <vt:i4>5</vt:i4>
      </vt:variant>
      <vt:variant>
        <vt:lpwstr/>
      </vt:variant>
      <vt:variant>
        <vt:lpwstr>_Toc221420694</vt:lpwstr>
      </vt:variant>
      <vt:variant>
        <vt:i4>1572919</vt:i4>
      </vt:variant>
      <vt:variant>
        <vt:i4>8</vt:i4>
      </vt:variant>
      <vt:variant>
        <vt:i4>0</vt:i4>
      </vt:variant>
      <vt:variant>
        <vt:i4>5</vt:i4>
      </vt:variant>
      <vt:variant>
        <vt:lpwstr/>
      </vt:variant>
      <vt:variant>
        <vt:lpwstr>_Toc221420693</vt:lpwstr>
      </vt:variant>
      <vt:variant>
        <vt:i4>1572919</vt:i4>
      </vt:variant>
      <vt:variant>
        <vt:i4>2</vt:i4>
      </vt:variant>
      <vt:variant>
        <vt:i4>0</vt:i4>
      </vt:variant>
      <vt:variant>
        <vt:i4>5</vt:i4>
      </vt:variant>
      <vt:variant>
        <vt:lpwstr/>
      </vt:variant>
      <vt:variant>
        <vt:lpwstr>_Toc221420692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Jette Merete Viuf Hansen (JMV)</dc:creator>
  <cp:lastModifiedBy>Christoffer Rexen</cp:lastModifiedBy>
  <cp:revision>274</cp:revision>
  <cp:lastPrinted>2023-09-29T11:27:00Z</cp:lastPrinted>
  <dcterms:created xsi:type="dcterms:W3CDTF">2022-03-25T09:06:00Z</dcterms:created>
  <dcterms:modified xsi:type="dcterms:W3CDTF">2024-01-03T12:54:00Z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bef0f8f8-49a8-4e2a-9927-f695dcd0ec96</vt:lpwstr>
  </property>
  <property fmtid="{D5CDD505-2E9C-101B-9397-08002B2CF9AE}" pid="3" name="ContentTypeId">
    <vt:lpwstr>0x01010062014D44A289764B98404E4F1186EB8E</vt:lpwstr>
  </property>
  <property fmtid="{D5CDD505-2E9C-101B-9397-08002B2CF9AE}" pid="4" name="ECMCustomer">
    <vt:lpwstr>8;#KOMBIT A/S|6dfca98e-8c47-42f9-933e-7e82df84d09f</vt:lpwstr>
  </property>
  <property fmtid="{D5CDD505-2E9C-101B-9397-08002B2CF9AE}" pid="5" name="ECMVendor">
    <vt:lpwstr/>
  </property>
  <property fmtid="{D5CDD505-2E9C-101B-9397-08002B2CF9AE}" pid="6" name="Order">
    <vt:r8>64000</vt:r8>
  </property>
  <property fmtid="{D5CDD505-2E9C-101B-9397-08002B2CF9AE}" pid="7" name="Leverancetype">
    <vt:lpwstr>1580;#Specifikation/beskrivelse|586f3fda-8c17-4534-9671-983f17ee8b2b</vt:lpwstr>
  </property>
  <property fmtid="{D5CDD505-2E9C-101B-9397-08002B2CF9AE}" pid="8" name="Interessenter">
    <vt:lpwstr>1683;#Ekstern|95ef43ab-9e36-4dab-816d-0787e44693bc</vt:lpwstr>
  </property>
  <property fmtid="{D5CDD505-2E9C-101B-9397-08002B2CF9AE}" pid="9" name="Leveranceemne">
    <vt:lpwstr/>
  </property>
  <property fmtid="{D5CDD505-2E9C-101B-9397-08002B2CF9AE}" pid="10" name="MSIP_Label_fad1bf97-4b98-4e5c-84f4-bbc497191520_Enabled">
    <vt:lpwstr>True</vt:lpwstr>
  </property>
  <property fmtid="{D5CDD505-2E9C-101B-9397-08002B2CF9AE}" pid="11" name="MSIP_Label_fad1bf97-4b98-4e5c-84f4-bbc497191520_SiteId">
    <vt:lpwstr>1e2ad6d6-274f-43e8-89ef-d36d65bb83b5</vt:lpwstr>
  </property>
  <property fmtid="{D5CDD505-2E9C-101B-9397-08002B2CF9AE}" pid="12" name="MSIP_Label_fad1bf97-4b98-4e5c-84f4-bbc497191520_SetDate">
    <vt:lpwstr>2019-03-06T13:36:27.8681043Z</vt:lpwstr>
  </property>
  <property fmtid="{D5CDD505-2E9C-101B-9397-08002B2CF9AE}" pid="13" name="MSIP_Label_fad1bf97-4b98-4e5c-84f4-bbc497191520_Name">
    <vt:lpwstr>Internal</vt:lpwstr>
  </property>
  <property fmtid="{D5CDD505-2E9C-101B-9397-08002B2CF9AE}" pid="14" name="MSIP_Label_fad1bf97-4b98-4e5c-84f4-bbc497191520_Extended_MSFT_Method">
    <vt:lpwstr>Automatic</vt:lpwstr>
  </property>
  <property fmtid="{D5CDD505-2E9C-101B-9397-08002B2CF9AE}" pid="15" name="Sensitivity">
    <vt:lpwstr>Internal</vt:lpwstr>
  </property>
  <property fmtid="{D5CDD505-2E9C-101B-9397-08002B2CF9AE}" pid="16" name="Has Attachments">
    <vt:bool>false</vt:bool>
  </property>
  <property fmtid="{D5CDD505-2E9C-101B-9397-08002B2CF9AE}" pid="17" name="GrammarlyDocumentId">
    <vt:lpwstr>db171e29a673cf64d4d24ef8424f76951bc048eac84abcf8e335376fa728851d</vt:lpwstr>
  </property>
</Properties>
</file>